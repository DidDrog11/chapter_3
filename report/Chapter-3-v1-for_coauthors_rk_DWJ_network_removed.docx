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6339" w14:textId="693CE32F" w:rsidR="00C56572" w:rsidRDefault="007033CD">
      <w:pPr>
        <w:pStyle w:val="Title"/>
      </w:pPr>
      <w:r>
        <w:t>Small mammal species community structures vary importantly by land-use type in a Lassa fever endemic region of Sierra Leone.</w:t>
      </w:r>
    </w:p>
    <w:p w14:paraId="5519589A" w14:textId="2497C0BA" w:rsidR="007033CD" w:rsidRDefault="007033CD">
      <w:pPr>
        <w:pStyle w:val="Heading1"/>
      </w:pPr>
      <w:bookmarkStart w:id="0" w:name="abstract"/>
      <w:r>
        <w:t>Author list:</w:t>
      </w:r>
    </w:p>
    <w:p w14:paraId="5413D4D8" w14:textId="7F9436AD" w:rsidR="007033CD" w:rsidRPr="007033CD" w:rsidRDefault="007033CD" w:rsidP="007033CD">
      <w:pPr>
        <w:pStyle w:val="BodyText"/>
      </w:pPr>
      <w:r>
        <w:t>David Simons, Dianah Sondufu, Joyce Lamin, James Koninga, Momoh *, Mike Dawson, Joseph Lahai, Rashid Ansumana, Umaru Bangura, Rory Gibb, Kate E. Jones, Deborah Watson-Jones, Richard Kock.</w:t>
      </w:r>
    </w:p>
    <w:p w14:paraId="7F78BA40" w14:textId="0D7B7A8E" w:rsidR="00C56572" w:rsidRDefault="009B5B44">
      <w:pPr>
        <w:pStyle w:val="Heading1"/>
      </w:pPr>
      <w:r>
        <w:t>Abstract</w:t>
      </w:r>
    </w:p>
    <w:p w14:paraId="558E2CE6" w14:textId="0AD61B31" w:rsidR="00C56572" w:rsidRDefault="009B5B44">
      <w:pPr>
        <w:pStyle w:val="FirstParagraph"/>
      </w:pPr>
      <w:r>
        <w:rPr>
          <w:i/>
          <w:iCs/>
        </w:rPr>
        <w:t>Lassa mammarenavirus</w:t>
      </w:r>
      <w:r>
        <w:t xml:space="preserve">, the causative agent of Lassa fever is endemic to Eastern Sierra Leone. </w:t>
      </w:r>
      <w:proofErr w:type="gramStart"/>
      <w:r>
        <w:t>The principal reservoir species (</w:t>
      </w:r>
      <w:r>
        <w:rPr>
          <w:i/>
          <w:iCs/>
        </w:rPr>
        <w:t>Mastomys natalensis</w:t>
      </w:r>
      <w:r>
        <w:t>),</w:t>
      </w:r>
      <w:proofErr w:type="gramEnd"/>
      <w:r>
        <w:t xml:space="preserve"> is considered abundant in human dominated habitats, </w:t>
      </w:r>
      <w:commentRangeStart w:id="1"/>
      <w:commentRangeStart w:id="2"/>
      <w:r>
        <w:t xml:space="preserve">however, </w:t>
      </w:r>
      <w:commentRangeEnd w:id="1"/>
      <w:r w:rsidR="005D092B">
        <w:rPr>
          <w:rStyle w:val="CommentReference"/>
        </w:rPr>
        <w:commentReference w:id="1"/>
      </w:r>
      <w:commentRangeEnd w:id="2"/>
      <w:r w:rsidR="00CA5BDA">
        <w:rPr>
          <w:rStyle w:val="CommentReference"/>
        </w:rPr>
        <w:commentReference w:id="2"/>
      </w:r>
      <w:r>
        <w:t xml:space="preserve">rodent species’ assemblages in this context are not well described. We conducted three monthly </w:t>
      </w:r>
      <w:proofErr w:type="gramStart"/>
      <w:r>
        <w:t>small-mammal</w:t>
      </w:r>
      <w:proofErr w:type="gramEnd"/>
      <w:r>
        <w:t xml:space="preserve"> </w:t>
      </w:r>
      <w:commentRangeStart w:id="3"/>
      <w:r>
        <w:t>trapping</w:t>
      </w:r>
      <w:commentRangeEnd w:id="3"/>
      <w:r w:rsidR="00CA5BDA">
        <w:rPr>
          <w:rStyle w:val="CommentReference"/>
        </w:rPr>
        <w:commentReference w:id="3"/>
      </w:r>
      <w:r>
        <w:t xml:space="preserve"> </w:t>
      </w:r>
      <w:commentRangeStart w:id="4"/>
      <w:r>
        <w:t>to</w:t>
      </w:r>
      <w:commentRangeEnd w:id="4"/>
      <w:r w:rsidR="005D092B">
        <w:rPr>
          <w:rStyle w:val="CommentReference"/>
        </w:rPr>
        <w:commentReference w:id="4"/>
      </w:r>
      <w:r>
        <w:t xml:space="preserve"> describe these rodent assemblages, their structure and </w:t>
      </w:r>
      <w:ins w:id="5" w:author="Deborah Watson-Jones" w:date="2022-09-27T06:24:00Z">
        <w:r w:rsidR="00CA5BDA">
          <w:t xml:space="preserve">their </w:t>
        </w:r>
      </w:ins>
      <w:r>
        <w:t>associations with land use. We model</w:t>
      </w:r>
      <w:ins w:id="6" w:author="Deborah Watson-Jones" w:date="2022-09-27T06:24:00Z">
        <w:r w:rsidR="00CA5BDA">
          <w:t>led</w:t>
        </w:r>
      </w:ins>
      <w:r>
        <w:t xml:space="preserve"> the effect of land use on rodent species occurrence along a land use gradient and produce</w:t>
      </w:r>
      <w:ins w:id="7" w:author="Deborah Watson-Jones" w:date="2022-09-27T06:24:00Z">
        <w:r w:rsidR="00CA5BDA">
          <w:t>d</w:t>
        </w:r>
      </w:ins>
      <w:r>
        <w:t xml:space="preserve"> species distribution maps of the study region to understand </w:t>
      </w:r>
      <w:ins w:id="8" w:author="Deborah Watson-Jones" w:date="2022-09-27T06:24:00Z">
        <w:r w:rsidR="00CA5BDA">
          <w:t xml:space="preserve">the </w:t>
        </w:r>
      </w:ins>
      <w:r>
        <w:t xml:space="preserve">current and potential </w:t>
      </w:r>
      <w:r>
        <w:rPr>
          <w:i/>
          <w:iCs/>
        </w:rPr>
        <w:t>Lassa mammarenavirus</w:t>
      </w:r>
      <w:r>
        <w:t xml:space="preserve"> spillover </w:t>
      </w:r>
      <w:commentRangeStart w:id="9"/>
      <w:r>
        <w:t>hazard</w:t>
      </w:r>
      <w:commentRangeEnd w:id="9"/>
      <w:r w:rsidR="005D092B">
        <w:rPr>
          <w:rStyle w:val="CommentReference"/>
        </w:rPr>
        <w:commentReference w:id="9"/>
      </w:r>
      <w:r>
        <w:t>.</w:t>
      </w:r>
    </w:p>
    <w:p w14:paraId="4A5D52F0" w14:textId="44C61D3C" w:rsidR="00C56572" w:rsidRDefault="009B5B44">
      <w:pPr>
        <w:pStyle w:val="BodyText"/>
      </w:pPr>
      <w:r>
        <w:t xml:space="preserve">We found that </w:t>
      </w:r>
      <w:r>
        <w:rPr>
          <w:i/>
          <w:iCs/>
        </w:rPr>
        <w:t>M. natalensis</w:t>
      </w:r>
      <w:r>
        <w:t xml:space="preserve"> were more likely to occur in areas of human habitation and agricultural settings although there was </w:t>
      </w:r>
      <w:commentRangeStart w:id="10"/>
      <w:r>
        <w:t xml:space="preserve">important variability </w:t>
      </w:r>
      <w:commentRangeEnd w:id="10"/>
      <w:r w:rsidR="00CA5BDA">
        <w:rPr>
          <w:rStyle w:val="CommentReference"/>
        </w:rPr>
        <w:commentReference w:id="10"/>
      </w:r>
      <w:r>
        <w:t xml:space="preserve">between different study villages. </w:t>
      </w:r>
      <w:r>
        <w:rPr>
          <w:i/>
          <w:iCs/>
        </w:rPr>
        <w:t>M. natalensis</w:t>
      </w:r>
      <w:r>
        <w:t xml:space="preserve"> co-occurred with other </w:t>
      </w:r>
      <w:proofErr w:type="spellStart"/>
      <w:r>
        <w:t>other</w:t>
      </w:r>
      <w:proofErr w:type="spellEnd"/>
      <w:r>
        <w:t xml:space="preserve"> small</w:t>
      </w:r>
      <w:ins w:id="11" w:author="Deborah Watson-Jones" w:date="2022-09-27T06:27:00Z">
        <w:r w:rsidR="00CA5BDA">
          <w:t xml:space="preserve"> </w:t>
        </w:r>
      </w:ins>
      <w:del w:id="12" w:author="Deborah Watson-Jones" w:date="2022-09-27T06:27:00Z">
        <w:r w:rsidDel="00CA5BDA">
          <w:delText>-</w:delText>
        </w:r>
      </w:del>
      <w:r>
        <w:t>mammals including the two invasive rodent species (</w:t>
      </w:r>
      <w:r>
        <w:rPr>
          <w:i/>
          <w:iCs/>
        </w:rPr>
        <w:t xml:space="preserve">Rattus </w:t>
      </w:r>
      <w:proofErr w:type="spellStart"/>
      <w:r>
        <w:rPr>
          <w:i/>
          <w:iCs/>
        </w:rPr>
        <w:t>rattus</w:t>
      </w:r>
      <w:proofErr w:type="spellEnd"/>
      <w:r>
        <w:t xml:space="preserve"> and </w:t>
      </w:r>
      <w:r>
        <w:rPr>
          <w:i/>
          <w:iCs/>
        </w:rPr>
        <w:t>Mus musculus</w:t>
      </w:r>
      <w:r>
        <w:t xml:space="preserve">). We found evidence that the presence of </w:t>
      </w:r>
      <w:r>
        <w:rPr>
          <w:i/>
          <w:iCs/>
        </w:rPr>
        <w:t>M. musculus</w:t>
      </w:r>
      <w:r>
        <w:t>, b</w:t>
      </w:r>
      <w:ins w:id="13" w:author="Marker 1" w:date="2022-08-25T09:56:00Z">
        <w:r w:rsidR="00F548F2">
          <w:t>u</w:t>
        </w:r>
      </w:ins>
      <w:del w:id="14" w:author="Marker 1" w:date="2022-08-25T09:56:00Z">
        <w:r w:rsidDel="00F548F2">
          <w:delText>o</w:delText>
        </w:r>
      </w:del>
      <w:r>
        <w:t xml:space="preserve">t not </w:t>
      </w:r>
      <w:r>
        <w:rPr>
          <w:i/>
          <w:iCs/>
        </w:rPr>
        <w:t xml:space="preserve">R. </w:t>
      </w:r>
      <w:proofErr w:type="spellStart"/>
      <w:r>
        <w:rPr>
          <w:i/>
          <w:iCs/>
        </w:rPr>
        <w:t>rattus</w:t>
      </w:r>
      <w:proofErr w:type="spellEnd"/>
      <w:r>
        <w:t xml:space="preserve"> reduced the probability of occurrence of </w:t>
      </w:r>
      <w:r>
        <w:rPr>
          <w:i/>
          <w:iCs/>
        </w:rPr>
        <w:t>M. natalensis</w:t>
      </w:r>
      <w:ins w:id="15" w:author="Deborah Watson-Jones" w:date="2022-09-27T06:27:00Z">
        <w:r w:rsidR="000E6515">
          <w:t>.</w:t>
        </w:r>
      </w:ins>
      <w:del w:id="16" w:author="Deborah Watson-Jones" w:date="2022-09-27T06:27:00Z">
        <w:r w:rsidDel="000E6515">
          <w:delText>,</w:delText>
        </w:r>
      </w:del>
      <w:r>
        <w:t xml:space="preserve"> </w:t>
      </w:r>
      <w:ins w:id="17" w:author="Deborah Watson-Jones" w:date="2022-09-27T06:27:00Z">
        <w:r w:rsidR="000E6515">
          <w:t>T</w:t>
        </w:r>
      </w:ins>
      <w:del w:id="18" w:author="Deborah Watson-Jones" w:date="2022-09-27T06:27:00Z">
        <w:r w:rsidDel="000E6515">
          <w:delText>t</w:delText>
        </w:r>
      </w:del>
      <w:r>
        <w:t xml:space="preserve">his finding </w:t>
      </w:r>
      <w:commentRangeStart w:id="19"/>
      <w:r>
        <w:t>potentially</w:t>
      </w:r>
      <w:commentRangeEnd w:id="19"/>
      <w:r w:rsidR="00F548F2">
        <w:rPr>
          <w:rStyle w:val="CommentReference"/>
        </w:rPr>
        <w:commentReference w:id="19"/>
      </w:r>
      <w:r>
        <w:t xml:space="preserve"> goes some way to explain the observation of </w:t>
      </w:r>
      <w:proofErr w:type="gramStart"/>
      <w:r>
        <w:t>lower than expected</w:t>
      </w:r>
      <w:proofErr w:type="gramEnd"/>
      <w:r>
        <w:t xml:space="preserve"> human cases of Lassa fever from urban settings in endemic regions. Other native rodent </w:t>
      </w:r>
      <w:proofErr w:type="gramStart"/>
      <w:r>
        <w:t>species’</w:t>
      </w:r>
      <w:proofErr w:type="gramEnd"/>
      <w:r>
        <w:t xml:space="preserve"> within these assemblages were found to diversify into distinct habitat niches. Species distribution maps identified areas of expected occurrence and non-occurrence of our species of interest </w:t>
      </w:r>
      <w:r>
        <w:rPr>
          <w:i/>
          <w:iCs/>
        </w:rPr>
        <w:t>M. natalensis</w:t>
      </w:r>
      <w:r>
        <w:t xml:space="preserve"> and potential geographic isolation of populations.</w:t>
      </w:r>
    </w:p>
    <w:p w14:paraId="7943A3CA" w14:textId="62EBAC5D" w:rsidR="00C56572" w:rsidRDefault="009B5B44">
      <w:pPr>
        <w:pStyle w:val="BodyText"/>
      </w:pPr>
      <w:commentRangeStart w:id="20"/>
      <w:r>
        <w:t xml:space="preserve">We identify </w:t>
      </w:r>
      <w:commentRangeEnd w:id="20"/>
      <w:r w:rsidR="00CA5BDA">
        <w:rPr>
          <w:rStyle w:val="CommentReference"/>
        </w:rPr>
        <w:commentReference w:id="20"/>
      </w:r>
      <w:r>
        <w:t xml:space="preserve">a complex system within rodent species assemblages co-located with human communities in Eastern Sierra Leone. We show the habitat occupancy patterns for each species of interest and use these observations to produce species distribution maps that explain the limited geographic radiation of outbreaks of Lassa fever. </w:t>
      </w:r>
      <w:del w:id="21" w:author="Deborah Watson-Jones" w:date="2022-09-27T06:29:00Z">
        <w:r w:rsidDel="000E6515">
          <w:delText>We anticipate that this</w:delText>
        </w:r>
      </w:del>
      <w:ins w:id="22" w:author="Deborah Watson-Jones" w:date="2022-09-27T06:29:00Z">
        <w:r w:rsidR="000E6515">
          <w:t>These</w:t>
        </w:r>
      </w:ins>
      <w:r>
        <w:t xml:space="preserve"> data </w:t>
      </w:r>
      <w:del w:id="23" w:author="Deborah Watson-Jones" w:date="2022-09-27T06:29:00Z">
        <w:r w:rsidDel="000E6515">
          <w:delText xml:space="preserve">will </w:delText>
        </w:r>
      </w:del>
      <w:ins w:id="24" w:author="Deborah Watson-Jones" w:date="2022-09-27T06:29:00Z">
        <w:r w:rsidR="000E6515">
          <w:t xml:space="preserve">can </w:t>
        </w:r>
      </w:ins>
      <w:r>
        <w:t>help inform higher resolution models of rodent distributions across West Africa</w:t>
      </w:r>
      <w:del w:id="25" w:author="Deborah Watson-Jones" w:date="2022-09-27T06:30:00Z">
        <w:r w:rsidDel="000E6515">
          <w:delText>,</w:delText>
        </w:r>
      </w:del>
      <w:r>
        <w:t xml:space="preserve"> which are of particular importance for rodent zoonotic diseases such as Lassa fever</w:t>
      </w:r>
      <w:del w:id="26" w:author="Deborah Watson-Jones" w:date="2022-09-27T06:30:00Z">
        <w:r w:rsidDel="000E6515">
          <w:delText>. These data</w:delText>
        </w:r>
      </w:del>
      <w:ins w:id="27" w:author="Deborah Watson-Jones" w:date="2022-09-27T06:30:00Z">
        <w:r w:rsidR="000E6515">
          <w:t xml:space="preserve"> and</w:t>
        </w:r>
      </w:ins>
      <w:r>
        <w:t xml:space="preserve"> highlight the spatially heterogeneous distribution of important </w:t>
      </w:r>
      <w:r>
        <w:lastRenderedPageBreak/>
        <w:t>rodent species with implications for public health interventions to reduce the impact of Lassa fever.</w:t>
      </w:r>
    </w:p>
    <w:p w14:paraId="32EF7E16" w14:textId="77777777" w:rsidR="00C56572" w:rsidRDefault="009B5B44">
      <w:pPr>
        <w:pStyle w:val="Heading1"/>
      </w:pPr>
      <w:bookmarkStart w:id="28" w:name="introduction"/>
      <w:bookmarkEnd w:id="0"/>
      <w:r>
        <w:t>Introduction</w:t>
      </w:r>
    </w:p>
    <w:p w14:paraId="28C4D5A7" w14:textId="7E165594" w:rsidR="00C56572" w:rsidRDefault="009B5B44">
      <w:pPr>
        <w:pStyle w:val="FirstParagraph"/>
      </w:pPr>
      <w:r>
        <w:t xml:space="preserve">Lassa fever, caused by </w:t>
      </w:r>
      <w:r>
        <w:rPr>
          <w:i/>
          <w:iCs/>
        </w:rPr>
        <w:t>Lassa mammarenavirus</w:t>
      </w:r>
      <w:r>
        <w:t xml:space="preserve"> (LASV) is an endemic zoonotic infectious disease in West Africa, with an estimated </w:t>
      </w:r>
      <w:commentRangeStart w:id="29"/>
      <w:commentRangeStart w:id="30"/>
      <w:r>
        <w:t>100</w:t>
      </w:r>
      <w:commentRangeEnd w:id="29"/>
      <w:r w:rsidR="00F548F2">
        <w:rPr>
          <w:rStyle w:val="CommentReference"/>
        </w:rPr>
        <w:commentReference w:id="29"/>
      </w:r>
      <w:commentRangeEnd w:id="30"/>
      <w:r w:rsidR="008A1420">
        <w:rPr>
          <w:rStyle w:val="CommentReference"/>
        </w:rPr>
        <w:commentReference w:id="30"/>
      </w:r>
      <w:r>
        <w:t xml:space="preserve">,000-900,000 annual human infections (McCormick et al. 1987; Basinski et al. 2021). The majority of these remain </w:t>
      </w:r>
      <w:commentRangeStart w:id="31"/>
      <w:r>
        <w:t>undetected</w:t>
      </w:r>
      <w:commentRangeEnd w:id="31"/>
      <w:r w:rsidR="00F548F2">
        <w:rPr>
          <w:rStyle w:val="CommentReference"/>
        </w:rPr>
        <w:commentReference w:id="31"/>
      </w:r>
      <w:ins w:id="32" w:author="Deborah Watson-Jones" w:date="2022-09-27T06:32:00Z">
        <w:r w:rsidR="008A1420">
          <w:t xml:space="preserve"> and it is estimated that</w:t>
        </w:r>
      </w:ins>
      <w:del w:id="33" w:author="Deborah Watson-Jones" w:date="2022-09-27T06:32:00Z">
        <w:r w:rsidDel="008A1420">
          <w:delText>,</w:delText>
        </w:r>
      </w:del>
      <w:r>
        <w:t xml:space="preserve"> up-to 80% of these are pauci- or asymptomatic infections (McCormick et al. 1987). However, outcomes in </w:t>
      </w:r>
      <w:commentRangeStart w:id="34"/>
      <w:r>
        <w:t xml:space="preserve">confirmed cases </w:t>
      </w:r>
      <w:commentRangeEnd w:id="34"/>
      <w:r w:rsidR="00F548F2">
        <w:rPr>
          <w:rStyle w:val="CommentReference"/>
        </w:rPr>
        <w:commentReference w:id="34"/>
      </w:r>
      <w:r>
        <w:t>remain</w:t>
      </w:r>
      <w:del w:id="35" w:author="Deborah Watson-Jones" w:date="2022-09-27T06:32:00Z">
        <w:r w:rsidDel="008A1420">
          <w:delText>s</w:delText>
        </w:r>
      </w:del>
      <w:r>
        <w:t xml:space="preserve"> poor, with a reported case fatality rate of 18.5% among </w:t>
      </w:r>
      <w:commentRangeStart w:id="36"/>
      <w:r>
        <w:t>confirmed</w:t>
      </w:r>
      <w:commentRangeEnd w:id="36"/>
      <w:r w:rsidR="00F548F2">
        <w:rPr>
          <w:rStyle w:val="CommentReference"/>
        </w:rPr>
        <w:commentReference w:id="36"/>
      </w:r>
      <w:r>
        <w:t xml:space="preserve"> cases identified between 2017 and 2020 in Nigeria (Yaro et al. 2021). Changing land-use and </w:t>
      </w:r>
      <w:commentRangeStart w:id="37"/>
      <w:r>
        <w:t>climate</w:t>
      </w:r>
      <w:commentRangeEnd w:id="37"/>
      <w:r w:rsidR="00012BBB">
        <w:rPr>
          <w:rStyle w:val="CommentReference"/>
        </w:rPr>
        <w:commentReference w:id="37"/>
      </w:r>
      <w:r>
        <w:t xml:space="preserve"> are </w:t>
      </w:r>
      <w:commentRangeStart w:id="38"/>
      <w:proofErr w:type="spellStart"/>
      <w:r>
        <w:t>hypothesised</w:t>
      </w:r>
      <w:commentRangeEnd w:id="38"/>
      <w:proofErr w:type="spellEnd"/>
      <w:r w:rsidR="00F548F2">
        <w:rPr>
          <w:rStyle w:val="CommentReference"/>
        </w:rPr>
        <w:commentReference w:id="38"/>
      </w:r>
      <w:r>
        <w:t xml:space="preserve"> to increase the suitable </w:t>
      </w:r>
      <w:commentRangeStart w:id="39"/>
      <w:r>
        <w:t>area</w:t>
      </w:r>
      <w:commentRangeEnd w:id="39"/>
      <w:r w:rsidR="00141406">
        <w:rPr>
          <w:rStyle w:val="CommentReference"/>
        </w:rPr>
        <w:commentReference w:id="39"/>
      </w:r>
      <w:r>
        <w:t xml:space="preserve"> for both the primary reservoir of LASV (</w:t>
      </w:r>
      <w:r>
        <w:rPr>
          <w:i/>
          <w:iCs/>
        </w:rPr>
        <w:t>Mastomys natalensis</w:t>
      </w:r>
      <w:r>
        <w:t xml:space="preserve">) and </w:t>
      </w:r>
      <w:commentRangeStart w:id="40"/>
      <w:r>
        <w:t>environmental</w:t>
      </w:r>
      <w:commentRangeEnd w:id="40"/>
      <w:r w:rsidR="00F54092">
        <w:rPr>
          <w:rStyle w:val="CommentReference"/>
        </w:rPr>
        <w:commentReference w:id="40"/>
      </w:r>
      <w:r>
        <w:t xml:space="preserve"> suitability for the virus itself, together increasing opportunities for viral spillover into growing human populations (Redding et al. 2016, 2021; </w:t>
      </w:r>
      <w:proofErr w:type="spellStart"/>
      <w:r>
        <w:t>Klitting</w:t>
      </w:r>
      <w:proofErr w:type="spellEnd"/>
      <w:r>
        <w:t xml:space="preserve"> et al. 2021). Lassa fever is </w:t>
      </w:r>
      <w:commentRangeStart w:id="41"/>
      <w:r>
        <w:t xml:space="preserve">currently </w:t>
      </w:r>
      <w:del w:id="42" w:author="Deborah Watson-Jones" w:date="2022-09-27T06:34:00Z">
        <w:r w:rsidDel="00141406">
          <w:delText xml:space="preserve">considered </w:delText>
        </w:r>
      </w:del>
      <w:commentRangeEnd w:id="41"/>
      <w:ins w:id="43" w:author="Deborah Watson-Jones" w:date="2022-09-27T06:34:00Z">
        <w:r w:rsidR="00141406">
          <w:t xml:space="preserve">classified as </w:t>
        </w:r>
      </w:ins>
      <w:r w:rsidR="00F54092">
        <w:rPr>
          <w:rStyle w:val="CommentReference"/>
        </w:rPr>
        <w:commentReference w:id="41"/>
      </w:r>
      <w:r>
        <w:t xml:space="preserve">endemic in eight West African countries (Nigeria, Guinea, Sierra Leone, Liberia, Mali, Benin, </w:t>
      </w:r>
      <w:proofErr w:type="gramStart"/>
      <w:r>
        <w:t>Ghana</w:t>
      </w:r>
      <w:proofErr w:type="gramEnd"/>
      <w:r>
        <w:t xml:space="preserve"> and Togo) (World Health </w:t>
      </w:r>
      <w:proofErr w:type="spellStart"/>
      <w:r>
        <w:t>Organisation</w:t>
      </w:r>
      <w:proofErr w:type="spellEnd"/>
      <w:r>
        <w:t xml:space="preserve"> 2022). The location, </w:t>
      </w:r>
      <w:proofErr w:type="gramStart"/>
      <w:r>
        <w:t>scale</w:t>
      </w:r>
      <w:proofErr w:type="gramEnd"/>
      <w:r>
        <w:t xml:space="preserve"> and frequency of Lassa fever outbreaks in human communities is highly spatially heterogeneous. In Sierra Leone, Lassa fever is typically reported from rural settings</w:t>
      </w:r>
      <w:del w:id="44" w:author="Deborah Watson-Jones" w:date="2022-09-27T06:34:00Z">
        <w:r w:rsidDel="00141406">
          <w:delText>, however</w:delText>
        </w:r>
      </w:del>
      <w:ins w:id="45" w:author="Deborah Watson-Jones" w:date="2022-09-27T06:34:00Z">
        <w:r w:rsidR="00141406">
          <w:t xml:space="preserve"> but</w:t>
        </w:r>
      </w:ins>
      <w:r>
        <w:t xml:space="preserve">, the potential drivers </w:t>
      </w:r>
      <w:commentRangeStart w:id="46"/>
      <w:r>
        <w:t xml:space="preserve">of this </w:t>
      </w:r>
      <w:commentRangeEnd w:id="46"/>
      <w:r w:rsidR="00141406">
        <w:rPr>
          <w:rStyle w:val="CommentReference"/>
        </w:rPr>
        <w:commentReference w:id="46"/>
      </w:r>
      <w:r>
        <w:t>have not been systematically investigated.</w:t>
      </w:r>
    </w:p>
    <w:p w14:paraId="22454255" w14:textId="71C4237E" w:rsidR="00C56572" w:rsidRDefault="009B5B44">
      <w:pPr>
        <w:pStyle w:val="BodyText"/>
      </w:pPr>
      <w:r>
        <w:t>The persistence, or lack of persistence, of LASV infection in rodent communities is one factor driving spatial differences of outbreaks in human populations. In a well</w:t>
      </w:r>
      <w:ins w:id="47" w:author="Marker 1" w:date="2022-08-25T10:05:00Z">
        <w:r w:rsidR="00F54092">
          <w:t>-</w:t>
        </w:r>
      </w:ins>
      <w:del w:id="48" w:author="Marker 1" w:date="2022-08-25T10:05:00Z">
        <w:r w:rsidDel="00F54092">
          <w:delText xml:space="preserve"> </w:delText>
        </w:r>
      </w:del>
      <w:r>
        <w:t>mixed, isolated rodent population (</w:t>
      </w:r>
      <w:proofErr w:type="gramStart"/>
      <w:r>
        <w:t>i.e.</w:t>
      </w:r>
      <w:proofErr w:type="gramEnd"/>
      <w:r>
        <w:t> rural settings), once introduced</w:t>
      </w:r>
      <w:ins w:id="49" w:author="Marker 1" w:date="2022-08-25T10:05:00Z">
        <w:r w:rsidR="00F54092">
          <w:t>,</w:t>
        </w:r>
      </w:ins>
      <w:r>
        <w:t xml:space="preserve"> LASV would be expected to rapidly infect susceptible populations. Infected rodents do not develop clinical symptoms, with antibody</w:t>
      </w:r>
      <w:commentRangeStart w:id="50"/>
      <w:ins w:id="51" w:author="Marker 1" w:date="2022-08-25T10:05:00Z">
        <w:r w:rsidR="00F54092">
          <w:t>-</w:t>
        </w:r>
      </w:ins>
      <w:del w:id="52" w:author="Marker 1" w:date="2022-08-25T10:05:00Z">
        <w:r w:rsidDel="00F54092">
          <w:delText xml:space="preserve"> </w:delText>
        </w:r>
      </w:del>
      <w:r>
        <w:t xml:space="preserve">mediated resistance </w:t>
      </w:r>
      <w:commentRangeEnd w:id="50"/>
      <w:r w:rsidR="00012BBB">
        <w:rPr>
          <w:rStyle w:val="CommentReference"/>
        </w:rPr>
        <w:commentReference w:id="50"/>
      </w:r>
      <w:r>
        <w:t xml:space="preserve">developing following acute infection. This </w:t>
      </w:r>
      <w:commentRangeStart w:id="53"/>
      <w:r>
        <w:t xml:space="preserve">could lead to local elimination of the virus </w:t>
      </w:r>
      <w:commentRangeEnd w:id="53"/>
      <w:r w:rsidR="00115300">
        <w:rPr>
          <w:rStyle w:val="CommentReference"/>
        </w:rPr>
        <w:commentReference w:id="53"/>
      </w:r>
      <w:r>
        <w:t xml:space="preserve">from these rodent populations. Conversely in </w:t>
      </w:r>
      <w:proofErr w:type="gramStart"/>
      <w:r>
        <w:t>highly-connected</w:t>
      </w:r>
      <w:proofErr w:type="gramEnd"/>
      <w:r>
        <w:t xml:space="preserve">, diverse and </w:t>
      </w:r>
      <w:commentRangeStart w:id="54"/>
      <w:r>
        <w:t xml:space="preserve">poorly mixed </w:t>
      </w:r>
      <w:commentRangeEnd w:id="54"/>
      <w:r w:rsidR="00115300">
        <w:rPr>
          <w:rStyle w:val="CommentReference"/>
        </w:rPr>
        <w:commentReference w:id="54"/>
      </w:r>
      <w:r>
        <w:t xml:space="preserve">rodent communities (i.e. urban settings) LASV persistence would be expected to be prolonged with viral transmission maintained through the rapid reproduction rate of rodents maintaining a large population of rodents susceptible to infection. In this way the suitability of both habitat type, </w:t>
      </w:r>
      <w:commentRangeStart w:id="55"/>
      <w:r>
        <w:t>climate</w:t>
      </w:r>
      <w:commentRangeEnd w:id="55"/>
      <w:r w:rsidR="00F54092">
        <w:rPr>
          <w:rStyle w:val="CommentReference"/>
        </w:rPr>
        <w:commentReference w:id="55"/>
      </w:r>
      <w:r>
        <w:t xml:space="preserve"> and resource availability for both the primary reservoir and incidental reservoirs can drive the observed spatial clustering of Lassa fever outbreaks within Sierra Leone.</w:t>
      </w:r>
    </w:p>
    <w:p w14:paraId="560E887A" w14:textId="1B6C80D2" w:rsidR="00C56572" w:rsidRDefault="009B5B44">
      <w:pPr>
        <w:pStyle w:val="BodyText"/>
      </w:pPr>
      <w:r>
        <w:rPr>
          <w:i/>
          <w:iCs/>
        </w:rPr>
        <w:t>M. natalensis</w:t>
      </w:r>
      <w:r>
        <w:t xml:space="preserve"> is found in 13 of 14 continental West African nations (</w:t>
      </w:r>
      <w:ins w:id="56" w:author="Deborah Watson-Jones" w:date="2022-09-27T06:40:00Z">
        <w:r w:rsidR="00115300">
          <w:t xml:space="preserve">the species has </w:t>
        </w:r>
      </w:ins>
      <w:r>
        <w:t xml:space="preserve">not </w:t>
      </w:r>
      <w:ins w:id="57" w:author="Deborah Watson-Jones" w:date="2022-09-27T06:40:00Z">
        <w:r w:rsidR="00115300">
          <w:t xml:space="preserve">been </w:t>
        </w:r>
      </w:ins>
      <w:r>
        <w:t xml:space="preserve">reported from </w:t>
      </w:r>
      <w:ins w:id="58" w:author="Deborah Watson-Jones" w:date="2022-09-27T06:41:00Z">
        <w:r w:rsidR="00115300">
          <w:t xml:space="preserve">the </w:t>
        </w:r>
      </w:ins>
      <w:r>
        <w:t xml:space="preserve">Gambia) and </w:t>
      </w:r>
      <w:ins w:id="59" w:author="Deborah Watson-Jones" w:date="2022-09-27T06:41:00Z">
        <w:r w:rsidR="00115300">
          <w:t xml:space="preserve">in </w:t>
        </w:r>
      </w:ins>
      <w:r>
        <w:t xml:space="preserve">all other sub-Saharan African </w:t>
      </w:r>
      <w:del w:id="60" w:author="Deborah Watson-Jones" w:date="2022-09-27T06:41:00Z">
        <w:r w:rsidDel="00115300">
          <w:delText xml:space="preserve">nations </w:delText>
        </w:r>
      </w:del>
      <w:ins w:id="61" w:author="Deborah Watson-Jones" w:date="2022-09-27T06:41:00Z">
        <w:r w:rsidR="00115300">
          <w:t xml:space="preserve">countries </w:t>
        </w:r>
      </w:ins>
      <w:r>
        <w:t>(IUCN 2016). It is considered a commensal rodent species and is abundant in and around areas of human-dominated landscapes where it is considered a pest species (</w:t>
      </w:r>
      <w:proofErr w:type="spellStart"/>
      <w:r>
        <w:t>Leirs</w:t>
      </w:r>
      <w:proofErr w:type="spellEnd"/>
      <w:r>
        <w:t>, Verhagen, and Verheyen 1993). The introduction of non-native commensal rodent species (</w:t>
      </w:r>
      <w:proofErr w:type="gramStart"/>
      <w:r>
        <w:t>i.e.</w:t>
      </w:r>
      <w:proofErr w:type="gramEnd"/>
      <w:r>
        <w:t> </w:t>
      </w:r>
      <w:r>
        <w:rPr>
          <w:i/>
          <w:iCs/>
        </w:rPr>
        <w:t xml:space="preserve">Rattus </w:t>
      </w:r>
      <w:proofErr w:type="spellStart"/>
      <w:r>
        <w:rPr>
          <w:i/>
          <w:iCs/>
        </w:rPr>
        <w:t>rattus</w:t>
      </w:r>
      <w:proofErr w:type="spellEnd"/>
      <w:r>
        <w:t xml:space="preserve"> and </w:t>
      </w:r>
      <w:r>
        <w:rPr>
          <w:i/>
          <w:iCs/>
        </w:rPr>
        <w:t>Mus musculus</w:t>
      </w:r>
      <w:r>
        <w:t xml:space="preserve">) has led to increased competition for resources and displacement of </w:t>
      </w:r>
      <w:r>
        <w:rPr>
          <w:i/>
          <w:iCs/>
        </w:rPr>
        <w:t>M. natalensis</w:t>
      </w:r>
      <w:r>
        <w:t xml:space="preserve"> from </w:t>
      </w:r>
      <w:ins w:id="62" w:author="Deborah Watson-Jones" w:date="2022-09-27T06:41:00Z">
        <w:r w:rsidR="00115300">
          <w:t xml:space="preserve">some </w:t>
        </w:r>
      </w:ins>
      <w:r>
        <w:t>locations within its natural range (Cuypers et al. 2017; Garba et al. 2014). Population dynamics within this reservoir species, correlated with resource availability and</w:t>
      </w:r>
      <w:commentRangeStart w:id="63"/>
      <w:r>
        <w:t xml:space="preserve"> ra</w:t>
      </w:r>
      <w:commentRangeStart w:id="64"/>
      <w:r>
        <w:t>inf</w:t>
      </w:r>
      <w:commentRangeEnd w:id="64"/>
      <w:r w:rsidR="00115300">
        <w:rPr>
          <w:rStyle w:val="CommentReference"/>
        </w:rPr>
        <w:commentReference w:id="64"/>
      </w:r>
      <w:r>
        <w:t>all</w:t>
      </w:r>
      <w:commentRangeEnd w:id="63"/>
      <w:r w:rsidR="00F54092">
        <w:rPr>
          <w:rStyle w:val="CommentReference"/>
        </w:rPr>
        <w:commentReference w:id="63"/>
      </w:r>
      <w:r>
        <w:t xml:space="preserve">, are associated with outbreaks of Lassa fever in human populations (Redding et al. 2021). Few studies to date have used longitudinal, high intensity rodent trapping to </w:t>
      </w:r>
      <w:proofErr w:type="spellStart"/>
      <w:r>
        <w:t>characterise</w:t>
      </w:r>
      <w:proofErr w:type="spellEnd"/>
      <w:r>
        <w:t xml:space="preserve"> rodent species assemblages in Lassa fever endemic regions </w:t>
      </w:r>
      <w:r>
        <w:lastRenderedPageBreak/>
        <w:t>(</w:t>
      </w:r>
      <w:r>
        <w:rPr>
          <w:b/>
          <w:bCs/>
        </w:rPr>
        <w:t>reference scoping review manuscript</w:t>
      </w:r>
      <w:r>
        <w:t xml:space="preserve">). Understanding the </w:t>
      </w:r>
      <w:commentRangeStart w:id="65"/>
      <w:r>
        <w:t xml:space="preserve">true spatial distribution </w:t>
      </w:r>
      <w:commentRangeEnd w:id="65"/>
      <w:r w:rsidR="00115300">
        <w:rPr>
          <w:rStyle w:val="CommentReference"/>
        </w:rPr>
        <w:commentReference w:id="65"/>
      </w:r>
      <w:r>
        <w:t xml:space="preserve">of </w:t>
      </w:r>
      <w:r>
        <w:rPr>
          <w:i/>
          <w:iCs/>
        </w:rPr>
        <w:t>M. natalensis</w:t>
      </w:r>
      <w:r>
        <w:t xml:space="preserve"> and their population dynamics in the context of competing rodent species </w:t>
      </w:r>
      <w:commentRangeStart w:id="66"/>
      <w:r>
        <w:t>is</w:t>
      </w:r>
      <w:commentRangeEnd w:id="66"/>
      <w:r w:rsidR="00F54092">
        <w:rPr>
          <w:rStyle w:val="CommentReference"/>
        </w:rPr>
        <w:commentReference w:id="66"/>
      </w:r>
      <w:r>
        <w:t xml:space="preserve"> vital to guide investigations of the epidemiology of Lassa fever (Basinski et al. 2021). Further, description</w:t>
      </w:r>
      <w:ins w:id="67" w:author="Deborah Watson-Jones" w:date="2022-09-27T06:44:00Z">
        <w:r w:rsidR="00F55CF1">
          <w:t>s</w:t>
        </w:r>
      </w:ins>
      <w:r>
        <w:t xml:space="preserve"> of rodent abundance and diversity along land use gradients are required to better understand the </w:t>
      </w:r>
      <w:proofErr w:type="spellStart"/>
      <w:r>
        <w:t>spatio</w:t>
      </w:r>
      <w:proofErr w:type="spellEnd"/>
      <w:r>
        <w:t xml:space="preserve">-temporal hazard of Lassa fever outbreaks </w:t>
      </w:r>
      <w:commentRangeStart w:id="68"/>
      <w:r>
        <w:t>under</w:t>
      </w:r>
      <w:commentRangeEnd w:id="68"/>
      <w:r w:rsidR="00F54092">
        <w:rPr>
          <w:rStyle w:val="CommentReference"/>
        </w:rPr>
        <w:commentReference w:id="68"/>
      </w:r>
      <w:r>
        <w:t xml:space="preserve"> changing land use pressures (</w:t>
      </w:r>
      <w:proofErr w:type="spellStart"/>
      <w:r>
        <w:t>Klitting</w:t>
      </w:r>
      <w:proofErr w:type="spellEnd"/>
      <w:r>
        <w:t xml:space="preserve"> et al. 2021). Together, this information can be used to guide the implementation of </w:t>
      </w:r>
      <w:commentRangeStart w:id="69"/>
      <w:r>
        <w:t>contextually</w:t>
      </w:r>
      <w:commentRangeEnd w:id="69"/>
      <w:r w:rsidR="00F54092">
        <w:rPr>
          <w:rStyle w:val="CommentReference"/>
        </w:rPr>
        <w:commentReference w:id="69"/>
      </w:r>
      <w:r>
        <w:t xml:space="preserve"> relevant public health responses, allocation of healthcare resources and the identification of suitable sites for future Lassa fever vaccine studies.</w:t>
      </w:r>
    </w:p>
    <w:p w14:paraId="069682BF" w14:textId="1000430A" w:rsidR="00C56572" w:rsidRDefault="009B5B44">
      <w:pPr>
        <w:pStyle w:val="BodyText"/>
      </w:pPr>
      <w:r>
        <w:t xml:space="preserve">Here, we use data from a repeat, </w:t>
      </w:r>
      <w:proofErr w:type="spellStart"/>
      <w:r>
        <w:t>standardised</w:t>
      </w:r>
      <w:proofErr w:type="spellEnd"/>
      <w:r>
        <w:t xml:space="preserve">, rodent trapping survey based in the Lassa fever endemic region of Eastern Sierra Leone </w:t>
      </w:r>
      <w:commentRangeStart w:id="70"/>
      <w:r>
        <w:t xml:space="preserve">and conducted </w:t>
      </w:r>
      <w:commentRangeEnd w:id="70"/>
      <w:r w:rsidR="00F55CF1">
        <w:rPr>
          <w:rStyle w:val="CommentReference"/>
        </w:rPr>
        <w:commentReference w:id="70"/>
      </w:r>
      <w:r>
        <w:t xml:space="preserve">along a land-use gradient to understand the association between land-use on the occurrence of </w:t>
      </w:r>
      <w:r>
        <w:rPr>
          <w:i/>
          <w:iCs/>
        </w:rPr>
        <w:t>M. natalensis</w:t>
      </w:r>
      <w:r>
        <w:t xml:space="preserve"> and more generally, the rodent species assemblage structure. We first report the occurrence of rodent species at our trapping sites and describe these species assemblages. Second, we model the association of land-use with the probability of species occupancy at trapping sites. Third, we model the probability of co-occurrence between different species detected in our study to understand competition between small mammal species in our study region. Together these analyses further our understanding of rodent species assemblage structures in this heterogeneous landscape and the hazard of Lassa fever outbreaks based on host species occurrence.</w:t>
      </w:r>
    </w:p>
    <w:p w14:paraId="5722855E" w14:textId="77777777" w:rsidR="00C56572" w:rsidRDefault="009B5B44">
      <w:pPr>
        <w:pStyle w:val="Heading1"/>
      </w:pPr>
      <w:bookmarkStart w:id="71" w:name="methods"/>
      <w:bookmarkEnd w:id="28"/>
      <w:r>
        <w:t>Methods</w:t>
      </w:r>
    </w:p>
    <w:p w14:paraId="626358E3" w14:textId="77777777" w:rsidR="00C56572" w:rsidRDefault="009B5B44">
      <w:pPr>
        <w:pStyle w:val="Heading2"/>
      </w:pPr>
      <w:bookmarkStart w:id="72" w:name="study-area"/>
      <w:r>
        <w:t>Study area</w:t>
      </w:r>
    </w:p>
    <w:p w14:paraId="1855F254" w14:textId="75187D85" w:rsidR="00C56572" w:rsidRDefault="009B5B44">
      <w:pPr>
        <w:pStyle w:val="FirstParagraph"/>
      </w:pPr>
      <w:del w:id="73" w:author="Deborah Watson-Jones" w:date="2022-09-27T06:46:00Z">
        <w:r w:rsidDel="00F55CF1">
          <w:delText>We conducted r</w:delText>
        </w:r>
      </w:del>
      <w:ins w:id="74" w:author="Deborah Watson-Jones" w:date="2022-09-27T06:46:00Z">
        <w:r w:rsidR="00F55CF1">
          <w:t>R</w:t>
        </w:r>
      </w:ins>
      <w:r>
        <w:t xml:space="preserve">odent trapping </w:t>
      </w:r>
      <w:ins w:id="75" w:author="Deborah Watson-Jones" w:date="2022-09-27T06:46:00Z">
        <w:r w:rsidR="00F55CF1">
          <w:t xml:space="preserve">was conducted </w:t>
        </w:r>
      </w:ins>
      <w:r>
        <w:t xml:space="preserve">at </w:t>
      </w:r>
      <w:r w:rsidR="00B37C52">
        <w:t xml:space="preserve">up-to </w:t>
      </w:r>
      <w:r>
        <w:t xml:space="preserve">7 trapping sites within </w:t>
      </w:r>
      <w:ins w:id="76" w:author="Deborah Watson-Jones" w:date="2022-09-27T06:47:00Z">
        <w:r w:rsidR="00F55CF1">
          <w:t xml:space="preserve">each of </w:t>
        </w:r>
      </w:ins>
      <w:r>
        <w:t xml:space="preserve">4 villages in the Lassa fever endemic zone of the Eastern Province of Sierra </w:t>
      </w:r>
      <w:commentRangeStart w:id="77"/>
      <w:r>
        <w:t>Leone</w:t>
      </w:r>
      <w:commentRangeEnd w:id="77"/>
      <w:r w:rsidR="00F55CF1">
        <w:rPr>
          <w:rStyle w:val="CommentReference"/>
        </w:rPr>
        <w:commentReference w:id="77"/>
      </w:r>
      <w:r>
        <w:t>. We surveyed the rodent community in forested, fallow</w:t>
      </w:r>
      <w:ins w:id="78" w:author="David Simons" w:date="2022-10-14T09:19:00Z">
        <w:r w:rsidR="008D7FDE">
          <w:t xml:space="preserve"> </w:t>
        </w:r>
      </w:ins>
      <w:ins w:id="79" w:author="Deborah Watson-Jones" w:date="2022-09-27T06:47:00Z">
        <w:r w:rsidR="00F55CF1">
          <w:t>and</w:t>
        </w:r>
      </w:ins>
      <w:del w:id="80" w:author="Deborah Watson-Jones" w:date="2022-09-27T06:47:00Z">
        <w:r w:rsidDel="00F55CF1">
          <w:delText>,</w:delText>
        </w:r>
      </w:del>
      <w:r>
        <w:t xml:space="preserve"> agricultural </w:t>
      </w:r>
      <w:ins w:id="81" w:author="Deborah Watson-Jones" w:date="2022-09-27T06:47:00Z">
        <w:r w:rsidR="00F55CF1">
          <w:t xml:space="preserve">areas </w:t>
        </w:r>
      </w:ins>
      <w:proofErr w:type="gramStart"/>
      <w:r>
        <w:t xml:space="preserve">and </w:t>
      </w:r>
      <w:ins w:id="82" w:author="Deborah Watson-Jones" w:date="2022-09-27T06:47:00Z">
        <w:r w:rsidR="00F55CF1">
          <w:t>also</w:t>
        </w:r>
        <w:proofErr w:type="gramEnd"/>
        <w:r w:rsidR="00F55CF1">
          <w:t xml:space="preserve"> in </w:t>
        </w:r>
      </w:ins>
      <w:r>
        <w:t>areas of human occupation (within and outside of homes)</w:t>
      </w:r>
      <w:ins w:id="83" w:author="Deborah Watson-Jones" w:date="2022-09-27T06:48:00Z">
        <w:r w:rsidR="00F55CF1">
          <w:t>,</w:t>
        </w:r>
      </w:ins>
      <w:r>
        <w:t xml:space="preserve"> along an </w:t>
      </w:r>
      <w:commentRangeStart w:id="84"/>
      <w:r>
        <w:t xml:space="preserve">anthropogenic land use </w:t>
      </w:r>
      <w:commentRangeEnd w:id="84"/>
      <w:r w:rsidR="00F55CF1">
        <w:rPr>
          <w:rStyle w:val="CommentReference"/>
        </w:rPr>
        <w:commentReference w:id="84"/>
      </w:r>
      <w:r>
        <w:t xml:space="preserve">gradient. Current land-use was classified at the level of trapping site as Agriculture, Fallow-land and Forested. </w:t>
      </w:r>
      <w:commentRangeStart w:id="85"/>
      <w:r>
        <w:t>Traps</w:t>
      </w:r>
      <w:commentRangeEnd w:id="85"/>
      <w:r w:rsidR="00366A64">
        <w:rPr>
          <w:rStyle w:val="CommentReference"/>
        </w:rPr>
        <w:commentReference w:id="85"/>
      </w:r>
      <w:r>
        <w:t xml:space="preserve"> placed within villages were further defined as being within human dwellings (Village inside) and outside </w:t>
      </w:r>
      <w:del w:id="86" w:author="Deborah Watson-Jones" w:date="2022-09-27T06:49:00Z">
        <w:r w:rsidDel="00366A64">
          <w:delText xml:space="preserve">of </w:delText>
        </w:r>
      </w:del>
      <w:r>
        <w:t>permanent structures (Village outside). The village sites were enrolled based on accessibility to the sites during all seasons, discussions with the Lassa fever outreach team at Kenema Government Hospital and acceptability of the protocol to the village community. Villages and trapping sites were selected to be representative at the study level for land use in Eastern Sierra Leone.</w:t>
      </w:r>
    </w:p>
    <w:p w14:paraId="343E4FA4" w14:textId="77777777" w:rsidR="00C56572" w:rsidRDefault="009B5B44">
      <w:pPr>
        <w:pStyle w:val="CaptionedFigure"/>
      </w:pPr>
      <w:r>
        <w:rPr>
          <w:noProof/>
          <w:lang w:val="en-GB" w:eastAsia="en-GB"/>
        </w:rPr>
        <w:lastRenderedPageBreak/>
        <w:drawing>
          <wp:inline distT="0" distB="0" distL="0" distR="0" wp14:anchorId="367CA1AF" wp14:editId="66538061">
            <wp:extent cx="5334000" cy="3298122"/>
            <wp:effectExtent l="0" t="0" r="0" b="0"/>
            <wp:docPr id="23" name="Picture" descr="Figure 1. Locations of trapping grids within each village site. The trapping grids are shown in each land-use type with the colour of each 49m2 grid indicating the number of trap nights at that location."/>
            <wp:cNvGraphicFramePr/>
            <a:graphic xmlns:a="http://schemas.openxmlformats.org/drawingml/2006/main">
              <a:graphicData uri="http://schemas.openxmlformats.org/drawingml/2006/picture">
                <pic:pic xmlns:pic="http://schemas.openxmlformats.org/drawingml/2006/picture">
                  <pic:nvPicPr>
                    <pic:cNvPr id="24" name="Picture" descr="/Users/david/r_repositories/chapter_3/output/grid_locations.pdf"/>
                    <pic:cNvPicPr>
                      <a:picLocks noChangeAspect="1" noChangeArrowheads="1"/>
                    </pic:cNvPicPr>
                  </pic:nvPicPr>
                  <pic:blipFill>
                    <a:blip r:embed="rId11"/>
                    <a:stretch>
                      <a:fillRect/>
                    </a:stretch>
                  </pic:blipFill>
                  <pic:spPr bwMode="auto">
                    <a:xfrm>
                      <a:off x="0" y="0"/>
                      <a:ext cx="5334000" cy="3298122"/>
                    </a:xfrm>
                    <a:prstGeom prst="rect">
                      <a:avLst/>
                    </a:prstGeom>
                    <a:noFill/>
                    <a:ln w="9525">
                      <a:noFill/>
                      <a:headEnd/>
                      <a:tailEnd/>
                    </a:ln>
                  </pic:spPr>
                </pic:pic>
              </a:graphicData>
            </a:graphic>
          </wp:inline>
        </w:drawing>
      </w:r>
    </w:p>
    <w:p w14:paraId="55821939" w14:textId="77777777" w:rsidR="00C56572" w:rsidRDefault="009B5B44">
      <w:pPr>
        <w:pStyle w:val="ImageCaption"/>
      </w:pPr>
      <w:commentRangeStart w:id="87"/>
      <w:commentRangeStart w:id="88"/>
      <w:r>
        <w:t xml:space="preserve">Figure 1. Locations of trapping grids within each village site. The trapping grids are shown in each land-use type with the </w:t>
      </w:r>
      <w:proofErr w:type="spellStart"/>
      <w:r>
        <w:t>colour</w:t>
      </w:r>
      <w:proofErr w:type="spellEnd"/>
      <w:r>
        <w:t xml:space="preserve"> of each 49m</w:t>
      </w:r>
      <w:r>
        <w:rPr>
          <w:vertAlign w:val="superscript"/>
        </w:rPr>
        <w:t>2</w:t>
      </w:r>
      <w:r>
        <w:t xml:space="preserve"> grid indicating the number of trap nights at that location.</w:t>
      </w:r>
      <w:commentRangeEnd w:id="87"/>
      <w:r w:rsidR="00B37C52">
        <w:rPr>
          <w:rStyle w:val="CommentReference"/>
          <w:i w:val="0"/>
        </w:rPr>
        <w:commentReference w:id="87"/>
      </w:r>
      <w:commentRangeEnd w:id="88"/>
      <w:r w:rsidR="00366A64">
        <w:rPr>
          <w:rStyle w:val="CommentReference"/>
          <w:i w:val="0"/>
        </w:rPr>
        <w:commentReference w:id="88"/>
      </w:r>
    </w:p>
    <w:p w14:paraId="7B0E86F4" w14:textId="25A4B1FD" w:rsidR="00C56572" w:rsidRDefault="009B5B44">
      <w:pPr>
        <w:pStyle w:val="BodyText"/>
      </w:pPr>
      <w:r>
        <w:t>Trap sites were geo-located for repeated trapping activities, changes to land-use at the trapping site were recorded at each visit. Within each study site</w:t>
      </w:r>
      <w:ins w:id="89" w:author="Deborah Watson-Jones" w:date="2022-09-27T06:49:00Z">
        <w:r w:rsidR="00366A64">
          <w:t>,</w:t>
        </w:r>
      </w:ins>
      <w:r>
        <w:t xml:space="preserve"> 49 individual Sherman traps (</w:t>
      </w:r>
      <w:r>
        <w:rPr>
          <w:b/>
          <w:bCs/>
        </w:rPr>
        <w:t>size and reference</w:t>
      </w:r>
      <w:r>
        <w:t xml:space="preserve">) were baited with a locally produced mixture of oats, palm oil and dried fish for 4 consecutive nights. Each morning the traps were checked and closed for the day prior to re-baiting during the evening. Individual traps placed during each visit were associated with </w:t>
      </w:r>
      <w:proofErr w:type="spellStart"/>
      <w:r>
        <w:t>standardised</w:t>
      </w:r>
      <w:proofErr w:type="spellEnd"/>
      <w:r>
        <w:t xml:space="preserve"> 7m by 7m grid squares (49m</w:t>
      </w:r>
      <w:r>
        <w:rPr>
          <w:vertAlign w:val="superscript"/>
        </w:rPr>
        <w:t>2</w:t>
      </w:r>
      <w:r>
        <w:t xml:space="preserve">) within trapping sites. The number of trap nights and the number of trapped </w:t>
      </w:r>
      <w:proofErr w:type="gramStart"/>
      <w:r>
        <w:t>small-mammals</w:t>
      </w:r>
      <w:proofErr w:type="gramEnd"/>
      <w:r>
        <w:t xml:space="preserve"> by species within each grid square were aggregated.</w:t>
      </w:r>
    </w:p>
    <w:p w14:paraId="775C4A61" w14:textId="77777777" w:rsidR="00C56572" w:rsidRDefault="009B5B44">
      <w:pPr>
        <w:pStyle w:val="Heading3"/>
      </w:pPr>
      <w:bookmarkStart w:id="90" w:name="rodent-sampling"/>
      <w:r>
        <w:t>Rodent sampling</w:t>
      </w:r>
    </w:p>
    <w:p w14:paraId="2A9E624D" w14:textId="55E26795" w:rsidR="00C56572" w:rsidRDefault="009B5B44">
      <w:pPr>
        <w:pStyle w:val="FirstParagraph"/>
      </w:pPr>
      <w:r>
        <w:t xml:space="preserve">Trapped rodents were </w:t>
      </w:r>
      <w:commentRangeStart w:id="91"/>
      <w:r>
        <w:t>sedated</w:t>
      </w:r>
      <w:commentRangeEnd w:id="91"/>
      <w:r w:rsidR="00366A64">
        <w:rPr>
          <w:rStyle w:val="CommentReference"/>
        </w:rPr>
        <w:commentReference w:id="91"/>
      </w:r>
      <w:r>
        <w:t xml:space="preserve"> with halothane and </w:t>
      </w:r>
      <w:proofErr w:type="spellStart"/>
      <w:r>
        <w:t>euthanised</w:t>
      </w:r>
      <w:proofErr w:type="spellEnd"/>
      <w:r>
        <w:t xml:space="preserve"> prior to obtaining morphological measurements and samples of blood and tissue (</w:t>
      </w:r>
      <w:r>
        <w:rPr>
          <w:b/>
          <w:bCs/>
        </w:rPr>
        <w:t>reference to RVC and local ethics approval</w:t>
      </w:r>
      <w:r>
        <w:t xml:space="preserve">) following published guidance (Fichet-Calvet 2014). Rodents were </w:t>
      </w:r>
      <w:commentRangeStart w:id="92"/>
      <w:r>
        <w:t>sexed</w:t>
      </w:r>
      <w:commentRangeEnd w:id="92"/>
      <w:r w:rsidR="00366A64">
        <w:rPr>
          <w:rStyle w:val="CommentReference"/>
        </w:rPr>
        <w:commentReference w:id="92"/>
      </w:r>
      <w:r>
        <w:t xml:space="preserve"> based on external and internal genitalia. Age estimation was performed </w:t>
      </w:r>
      <w:commentRangeStart w:id="93"/>
      <w:r>
        <w:t>through</w:t>
      </w:r>
      <w:commentRangeEnd w:id="93"/>
      <w:r w:rsidR="00890508">
        <w:rPr>
          <w:rStyle w:val="CommentReference"/>
        </w:rPr>
        <w:commentReference w:id="93"/>
      </w:r>
      <w:r>
        <w:t xml:space="preserve"> description of the rodent</w:t>
      </w:r>
      <w:ins w:id="94" w:author="Marker 1" w:date="2022-08-25T10:13:00Z">
        <w:r w:rsidR="00890508">
          <w:t>’</w:t>
        </w:r>
      </w:ins>
      <w:r>
        <w:t xml:space="preserve">s reproductive status (identification of perforate or imperforate vagina, scarring from prior embryo development, current pregnancy status or descent of testes and seminal vesicle development) and </w:t>
      </w:r>
      <w:commentRangeStart w:id="95"/>
      <w:r>
        <w:t xml:space="preserve">weighing of dried eye lenses. </w:t>
      </w:r>
      <w:commentRangeEnd w:id="95"/>
      <w:r w:rsidR="00366A64">
        <w:rPr>
          <w:rStyle w:val="CommentReference"/>
        </w:rPr>
        <w:commentReference w:id="95"/>
      </w:r>
      <w:r>
        <w:t xml:space="preserve">Carcasses were </w:t>
      </w:r>
      <w:commentRangeStart w:id="96"/>
      <w:r>
        <w:t xml:space="preserve">disposed and processed in the field </w:t>
      </w:r>
      <w:commentRangeEnd w:id="96"/>
      <w:r w:rsidR="00366A64">
        <w:rPr>
          <w:rStyle w:val="CommentReference"/>
        </w:rPr>
        <w:commentReference w:id="96"/>
      </w:r>
      <w:r>
        <w:t>to eliminate risk of pathogen transmission.</w:t>
      </w:r>
    </w:p>
    <w:p w14:paraId="192DEF94" w14:textId="11231B5B" w:rsidR="00C56572" w:rsidRDefault="009B5B44">
      <w:pPr>
        <w:pStyle w:val="BodyText"/>
      </w:pPr>
      <w:r>
        <w:t xml:space="preserve">Molecular identification </w:t>
      </w:r>
      <w:del w:id="97" w:author="Deborah Watson-Jones" w:date="2022-09-27T06:53:00Z">
        <w:r w:rsidDel="00366A64">
          <w:delText xml:space="preserve">to </w:delText>
        </w:r>
      </w:del>
      <w:ins w:id="98" w:author="Deborah Watson-Jones" w:date="2022-09-27T06:53:00Z">
        <w:r w:rsidR="00366A64">
          <w:t xml:space="preserve">of </w:t>
        </w:r>
      </w:ins>
      <w:r>
        <w:t xml:space="preserve">species was performed on dried blood spots that were stored at -20°C until processing. Genomic DNA was extracted using QIAGEN </w:t>
      </w:r>
      <w:proofErr w:type="spellStart"/>
      <w:r>
        <w:t>DNAeasy</w:t>
      </w:r>
      <w:proofErr w:type="spellEnd"/>
      <w:r>
        <w:t xml:space="preserve"> kits as per the manufacturer</w:t>
      </w:r>
      <w:ins w:id="99" w:author="Marker 1" w:date="2022-08-25T10:15:00Z">
        <w:r w:rsidR="00890508">
          <w:t>’</w:t>
        </w:r>
      </w:ins>
      <w:r>
        <w:t xml:space="preserve">s instructions [ref]. DNA extracts were amplified using platinum </w:t>
      </w:r>
      <w:r>
        <w:rPr>
          <w:i/>
          <w:iCs/>
        </w:rPr>
        <w:t>Taq</w:t>
      </w:r>
      <w:r>
        <w:t xml:space="preserve"> polymerase (Invitrogen) and cytochrome B primers. DNA amplification was assessed </w:t>
      </w:r>
      <w:r>
        <w:lastRenderedPageBreak/>
        <w:t xml:space="preserve">through gel </w:t>
      </w:r>
      <w:proofErr w:type="spellStart"/>
      <w:r>
        <w:t>electrophoreisis</w:t>
      </w:r>
      <w:proofErr w:type="spellEnd"/>
      <w:r>
        <w:t xml:space="preserve"> with successful amplification products undergoing Sanger sequencing. Obtained sequences were compared using BLAST against NCBI records for rodent cytochrome B.</w:t>
      </w:r>
    </w:p>
    <w:p w14:paraId="124CBECF" w14:textId="77777777" w:rsidR="00C56572" w:rsidRDefault="009B5B44">
      <w:pPr>
        <w:pStyle w:val="Heading2"/>
      </w:pPr>
      <w:bookmarkStart w:id="100" w:name="statistical-analysis"/>
      <w:bookmarkEnd w:id="72"/>
      <w:bookmarkEnd w:id="90"/>
      <w:r>
        <w:t>Statistical analysis</w:t>
      </w:r>
    </w:p>
    <w:p w14:paraId="2540CDF6" w14:textId="77777777" w:rsidR="00C56572" w:rsidRDefault="009B5B44">
      <w:pPr>
        <w:pStyle w:val="Heading3"/>
      </w:pPr>
      <w:bookmarkStart w:id="101" w:name="X4afc7d1cbd1b418c5ed2334bb33934426efbbfb"/>
      <w:r>
        <w:t>Rodent occurrence and species assemblage structure</w:t>
      </w:r>
    </w:p>
    <w:p w14:paraId="422A2A23" w14:textId="70BE3D37" w:rsidR="00C56572" w:rsidRDefault="009B5B44">
      <w:pPr>
        <w:pStyle w:val="FirstParagraph"/>
      </w:pPr>
      <w:del w:id="102" w:author="Deborah Watson-Jones" w:date="2022-09-27T06:53:00Z">
        <w:r w:rsidDel="003404A7">
          <w:delText>We obtained</w:delText>
        </w:r>
      </w:del>
      <w:ins w:id="103" w:author="Deborah Watson-Jones" w:date="2022-09-27T06:53:00Z">
        <w:r w:rsidR="003404A7">
          <w:t>A total of</w:t>
        </w:r>
      </w:ins>
      <w:r>
        <w:t xml:space="preserve"> 40,152 trap-nights over 10 trapping visits </w:t>
      </w:r>
      <w:ins w:id="104" w:author="Deborah Watson-Jones" w:date="2022-09-27T06:53:00Z">
        <w:r w:rsidR="003404A7">
          <w:t xml:space="preserve">was obtained </w:t>
        </w:r>
      </w:ins>
      <w:r>
        <w:t xml:space="preserve">between 2020-11-30 and 2023-04-28. Trapping effort was assessed using species accumulation curves (Supplementary figure 1.), suggesting adequate effort to detect rodent species within each village site. We constructed detection/non-detection histories for all identified rodent species, assigning “1” when the species was detected and “0” otherwise, aggregated to </w:t>
      </w:r>
      <w:proofErr w:type="spellStart"/>
      <w:r>
        <w:t>standardised</w:t>
      </w:r>
      <w:proofErr w:type="spellEnd"/>
      <w:r>
        <w:t xml:space="preserve"> grid squares. We augmented data by creating all-zero detection histories of rodent species that have been previously described as occurring in the region and were never recorded in our study.</w:t>
      </w:r>
    </w:p>
    <w:p w14:paraId="669F5D66" w14:textId="77777777" w:rsidR="00C56572" w:rsidRDefault="009B5B44">
      <w:pPr>
        <w:pStyle w:val="BodyText"/>
      </w:pPr>
      <w:r>
        <w:t>We describe species assemblages at multiple geographic scales. First, all species identified across all village sites and land-use types. Second, all species identified within a village. Third, all species identified within a single land-use type across multiple trapping sites and villages.</w:t>
      </w:r>
    </w:p>
    <w:p w14:paraId="1E66D815" w14:textId="77777777" w:rsidR="00C56572" w:rsidRDefault="009B5B44">
      <w:pPr>
        <w:pStyle w:val="Heading3"/>
      </w:pPr>
      <w:bookmarkStart w:id="105" w:name="Xd26fd63a0b95a74482ff0f920546c81ea914b4d"/>
      <w:bookmarkEnd w:id="101"/>
      <w:r>
        <w:t>Estimating the effect of land use on species occurrence and richness</w:t>
      </w:r>
    </w:p>
    <w:p w14:paraId="6A7C56A6" w14:textId="5E3CE646" w:rsidR="00C56572" w:rsidRDefault="009B5B44">
      <w:pPr>
        <w:pStyle w:val="FirstParagraph"/>
      </w:pPr>
      <w:r>
        <w:t>To understand the association of small mammal species and land-use types</w:t>
      </w:r>
      <w:ins w:id="106" w:author="Marker 1" w:date="2022-08-25T10:17:00Z">
        <w:r w:rsidR="00890508">
          <w:t>,</w:t>
        </w:r>
      </w:ins>
      <w:r>
        <w:t xml:space="preserve"> we adopted a Bayesian multi-species occupancy framework to model occupancy from rodent trapping data in the presence of incomplete detection. Models were defined using the </w:t>
      </w:r>
      <w:proofErr w:type="spellStart"/>
      <w:r>
        <w:rPr>
          <w:rStyle w:val="VerbatimChar"/>
        </w:rPr>
        <w:t>spOccupancy</w:t>
      </w:r>
      <w:proofErr w:type="spellEnd"/>
      <w:r>
        <w:t xml:space="preserve"> package in the R statistical computing language (Doser et al. 2022). This approach models the true presence or absence (</w:t>
      </w:r>
      <m:oMath>
        <m:r>
          <w:rPr>
            <w:rFonts w:ascii="Cambria Math" w:hAnsi="Cambria Math"/>
          </w:rPr>
          <m:t>z</m:t>
        </m:r>
      </m:oMath>
      <w:r>
        <w:t>) of a species (</w:t>
      </w:r>
      <m:oMath>
        <m:r>
          <w:rPr>
            <w:rFonts w:ascii="Cambria Math" w:hAnsi="Cambria Math"/>
          </w:rPr>
          <m:t>i</m:t>
        </m:r>
      </m:oMath>
      <w:r>
        <w:t>), at site (</w:t>
      </w:r>
      <m:oMath>
        <m:r>
          <w:rPr>
            <w:rFonts w:ascii="Cambria Math" w:hAnsi="Cambria Math"/>
          </w:rPr>
          <m:t>j</m:t>
        </m:r>
      </m:oMath>
      <w:r>
        <w:t xml:space="preserve">) as arising from a Bernoulli process (Equation 1.). Where </w:t>
      </w:r>
      <m:oMath>
        <m:sSub>
          <m:sSubPr>
            <m:ctrlPr>
              <w:rPr>
                <w:rFonts w:ascii="Cambria Math" w:hAnsi="Cambria Math"/>
              </w:rPr>
            </m:ctrlPr>
          </m:sSubPr>
          <m:e>
            <m:r>
              <w:rPr>
                <w:rFonts w:ascii="Cambria Math" w:hAnsi="Cambria Math"/>
              </w:rPr>
              <m:t>ψ</m:t>
            </m:r>
          </m:e>
          <m:sub>
            <m:r>
              <w:rPr>
                <w:rFonts w:ascii="Cambria Math" w:hAnsi="Cambria Math"/>
              </w:rPr>
              <m:t>j</m:t>
            </m:r>
          </m:sub>
        </m:sSub>
      </m:oMath>
      <w:r>
        <w:t xml:space="preserve"> is the probability of occurrence of a species at a site during a given replicate. This is modelled using a logit link where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the regression coefficients, including an intercept that describes the effects of covariates </w:t>
      </w:r>
      <m:oMath>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oMath>
      <w:r>
        <w:t xml:space="preserve"> with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representing the transposition of column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oMath>
      <w:r>
        <w:t xml:space="preserve"> (Equation 2.).</w:t>
      </w:r>
    </w:p>
    <w:commentRangeStart w:id="107"/>
    <w:p w14:paraId="3F1500E9" w14:textId="77777777" w:rsidR="00C56572" w:rsidRDefault="00000000">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j</m:t>
                  </m:r>
                </m:sub>
              </m:sSub>
            </m:e>
          </m:d>
          <w:commentRangeEnd w:id="107"/>
          <m:r>
            <m:rPr>
              <m:sty m:val="p"/>
            </m:rPr>
            <w:rPr>
              <w:rStyle w:val="CommentReference"/>
            </w:rPr>
            <w:commentReference w:id="107"/>
          </m:r>
        </m:oMath>
      </m:oMathPara>
    </w:p>
    <w:p w14:paraId="23D0C5FC" w14:textId="77777777" w:rsidR="00C56572" w:rsidRDefault="009B5B44">
      <w:pPr>
        <w:pStyle w:val="FirstParagraph"/>
      </w:pPr>
      <m:oMathPara>
        <m:oMathParaPr>
          <m:jc m:val="center"/>
        </m:oMathParaPr>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j</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β</m:t>
              </m:r>
            </m:e>
            <m:sub>
              <m:r>
                <m:rPr>
                  <m:sty m:val="b"/>
                </m:rPr>
                <w:rPr>
                  <w:rFonts w:ascii="Cambria Math" w:hAnsi="Cambria Math"/>
                </w:rPr>
                <m:t>i</m:t>
              </m:r>
            </m:sub>
          </m:sSub>
        </m:oMath>
      </m:oMathPara>
    </w:p>
    <w:p w14:paraId="1B481822" w14:textId="77777777" w:rsidR="00C56572" w:rsidRDefault="009B5B44">
      <w:pPr>
        <w:pStyle w:val="FirstParagraph"/>
      </w:pPr>
      <w:r>
        <w:t xml:space="preserve">The regression coefficients in these multi-species occupancy models are described as random effects arising from a common community level distribution (Equation 3.). Where </w:t>
      </w:r>
      <m:oMath>
        <m:sSub>
          <m:sSubPr>
            <m:ctrlPr>
              <w:rPr>
                <w:rFonts w:ascii="Cambria Math" w:hAnsi="Cambria Math"/>
              </w:rPr>
            </m:ctrlPr>
          </m:sSubPr>
          <m:e>
            <m:r>
              <m:rPr>
                <m:sty m:val="b"/>
              </m:rPr>
              <w:rPr>
                <w:rFonts w:ascii="Cambria Math" w:hAnsi="Cambria Math"/>
              </w:rPr>
              <m:t>μ</m:t>
            </m:r>
          </m:e>
          <m:sub>
            <m:r>
              <w:rPr>
                <w:rFonts w:ascii="Cambria Math" w:hAnsi="Cambria Math"/>
              </w:rPr>
              <m:t>β</m:t>
            </m:r>
          </m:sub>
        </m:sSub>
      </m:oMath>
      <w:r>
        <w:t xml:space="preserve"> represents the community level mean effect for each occurrence covariate effect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is a diagonal matrix representing the variability of these among species in the community.</w:t>
      </w:r>
    </w:p>
    <w:p w14:paraId="37D2A40C" w14:textId="77777777" w:rsidR="00C56572"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β</m:t>
              </m:r>
            </m:e>
            <m:sub>
              <m:r>
                <w:rPr>
                  <w:rFonts w:ascii="Cambria Math" w:hAnsi="Cambria Math"/>
                </w:rPr>
                <m:t>i</m:t>
              </m:r>
            </m:sub>
          </m:sSub>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e>
          </m:d>
        </m:oMath>
      </m:oMathPara>
    </w:p>
    <w:p w14:paraId="26EC3614" w14:textId="77777777" w:rsidR="00C56572" w:rsidRDefault="009B5B44">
      <w:pPr>
        <w:pStyle w:val="FirstParagraph"/>
      </w:pPr>
      <w:r>
        <w:t xml:space="preserve">The detection component estimates the unobserved </w:t>
      </w: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oMath>
      <w:r>
        <w:t xml:space="preserve">. Here,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is the observed detection or non-detection of a species </w:t>
      </w:r>
      <m:oMath>
        <m:r>
          <w:rPr>
            <w:rFonts w:ascii="Cambria Math" w:hAnsi="Cambria Math"/>
          </w:rPr>
          <m:t>i</m:t>
        </m:r>
      </m:oMath>
      <w:r>
        <w:t xml:space="preserve">, at site </w:t>
      </w:r>
      <m:oMath>
        <m:r>
          <w:rPr>
            <w:rFonts w:ascii="Cambria Math" w:hAnsi="Cambria Math"/>
          </w:rPr>
          <m:t>j</m:t>
        </m:r>
      </m:oMath>
      <w:r>
        <w:t xml:space="preserve">, during replicate </w:t>
      </w:r>
      <m:oMath>
        <m:r>
          <w:rPr>
            <w:rFonts w:ascii="Cambria Math" w:hAnsi="Cambria Math"/>
          </w:rPr>
          <m:t>k</m:t>
        </m:r>
      </m:oMath>
      <w:r>
        <w:t xml:space="preserve"> (Equation 4.). This is approached as arising from a Bernoulli process conditional on the true latent occurrence </w:t>
      </w:r>
      <w:r>
        <w:lastRenderedPageBreak/>
        <w:t xml:space="preserve">process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The probability of a species being detected at a site, during a replicate (given it is present at site </w:t>
      </w:r>
      <m:oMath>
        <m:r>
          <w:rPr>
            <w:rFonts w:ascii="Cambria Math" w:hAnsi="Cambria Math"/>
          </w:rPr>
          <m:t>j</m:t>
        </m:r>
      </m:oMath>
      <w:r>
        <w:t xml:space="preserve">), is a function of site and replicate specific covariates </w:t>
      </w:r>
      <m:oMath>
        <m:r>
          <w:rPr>
            <w:rFonts w:ascii="Cambria Math" w:hAnsi="Cambria Math"/>
          </w:rPr>
          <m:t>V</m:t>
        </m:r>
      </m:oMath>
      <w:r>
        <w:t xml:space="preserve"> and a set of species-specific regression coefficients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(Equation 5.).</w:t>
      </w:r>
    </w:p>
    <w:p w14:paraId="4EE36F50" w14:textId="77777777" w:rsidR="00C56572"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e>
          </m:d>
        </m:oMath>
      </m:oMathPara>
    </w:p>
    <w:p w14:paraId="063225EF" w14:textId="77777777" w:rsidR="00C56572" w:rsidRDefault="009B5B44">
      <w:pPr>
        <w:pStyle w:val="FirstParagraph"/>
      </w:pPr>
      <m:oMathPara>
        <m:oMathParaPr>
          <m:jc m:val="center"/>
        </m:oMathParaPr>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up>
              <m:r>
                <m:rPr>
                  <m:sty m:val="p"/>
                </m:rPr>
                <w:rPr>
                  <w:rFonts w:ascii="Cambria Math" w:hAnsi="Cambria Math"/>
                </w:rPr>
                <m:t>⊤</m:t>
              </m:r>
            </m:sup>
          </m:sSubSup>
          <m:r>
            <m:rPr>
              <m:sty m:val="b"/>
            </m:rPr>
            <w:rPr>
              <w:rFonts w:ascii="Cambria Math" w:hAnsi="Cambria Math"/>
            </w:rPr>
            <m:t>α</m:t>
          </m:r>
        </m:oMath>
      </m:oMathPara>
    </w:p>
    <w:p w14:paraId="4CE5FB72" w14:textId="1BE85DAE" w:rsidR="00C56572" w:rsidRDefault="009B5B44">
      <w:pPr>
        <w:pStyle w:val="FirstParagraph"/>
      </w:pPr>
      <w:del w:id="108" w:author="David Simons" w:date="2022-10-14T09:20:00Z">
        <w:r w:rsidDel="008D7FDE">
          <w:delText>Similarly</w:delText>
        </w:r>
      </w:del>
      <w:ins w:id="109" w:author="David Simons" w:date="2022-10-14T09:20:00Z">
        <w:r w:rsidR="008D7FDE">
          <w:t>Similarly,</w:t>
        </w:r>
      </w:ins>
      <w:r>
        <w:t xml:space="preserve"> to Equation 3. these coefficients are described as random effects arising from a common community level distribution, where </w:t>
      </w:r>
      <m:oMath>
        <m:sSub>
          <m:sSubPr>
            <m:ctrlPr>
              <w:rPr>
                <w:rFonts w:ascii="Cambria Math" w:hAnsi="Cambria Math"/>
              </w:rPr>
            </m:ctrlPr>
          </m:sSubPr>
          <m:e>
            <m:r>
              <m:rPr>
                <m:sty m:val="b"/>
              </m:rPr>
              <w:rPr>
                <w:rFonts w:ascii="Cambria Math" w:hAnsi="Cambria Math"/>
              </w:rPr>
              <m:t>μ</m:t>
            </m:r>
          </m:e>
          <m:sub>
            <m:r>
              <w:rPr>
                <w:rFonts w:ascii="Cambria Math" w:hAnsi="Cambria Math"/>
              </w:rPr>
              <m:t>α</m:t>
            </m:r>
          </m:sub>
        </m:sSub>
      </m:oMath>
      <w:r>
        <w:t xml:space="preserve"> represents the community level mean effect for each detection covariate effect and </w:t>
      </w:r>
      <m:oMath>
        <m:sSub>
          <m:sSubPr>
            <m:ctrlPr>
              <w:rPr>
                <w:rFonts w:ascii="Cambria Math" w:hAnsi="Cambria Math"/>
              </w:rPr>
            </m:ctrlPr>
          </m:sSubPr>
          <m:e>
            <m:r>
              <m:rPr>
                <m:sty m:val="b"/>
              </m:rPr>
              <w:rPr>
                <w:rFonts w:ascii="Cambria Math" w:hAnsi="Cambria Math"/>
              </w:rPr>
              <m:t>T</m:t>
            </m:r>
          </m:e>
          <m:sub>
            <m:r>
              <w:rPr>
                <w:rFonts w:ascii="Cambria Math" w:hAnsi="Cambria Math"/>
              </w:rPr>
              <m:t>α</m:t>
            </m:r>
          </m:sub>
        </m:sSub>
      </m:oMath>
      <w:r>
        <w:t xml:space="preserve"> is a diagonal matrix representing the variability of these among species in the community (Equation 6.).</w:t>
      </w:r>
    </w:p>
    <w:p w14:paraId="2DEC120B" w14:textId="77777777" w:rsidR="00C56572"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α</m:t>
              </m:r>
            </m:e>
            <m:sub>
              <m:r>
                <w:rPr>
                  <w:rFonts w:ascii="Cambria Math" w:hAnsi="Cambria Math"/>
                </w:rPr>
                <m:t>i</m:t>
              </m:r>
            </m:sub>
          </m:sSub>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α</m:t>
                  </m:r>
                </m:sub>
              </m:sSub>
            </m:e>
          </m:d>
        </m:oMath>
      </m:oMathPara>
    </w:p>
    <w:p w14:paraId="547CEA5D" w14:textId="77777777" w:rsidR="00C56572" w:rsidRDefault="009B5B44">
      <w:pPr>
        <w:pStyle w:val="FirstParagraph"/>
      </w:pPr>
      <w:r>
        <w:t>Minimally informative priors were specified for community and species level coefficients (</w:t>
      </w:r>
      <m:oMath>
        <m:r>
          <w:rPr>
            <w:rFonts w:ascii="Cambria Math" w:hAnsi="Cambria Math"/>
          </w:rPr>
          <m:t>α</m:t>
        </m:r>
      </m:oMath>
      <w:r>
        <w:t xml:space="preserve"> and </w:t>
      </w:r>
      <m:oMath>
        <m:r>
          <w:rPr>
            <w:rFonts w:ascii="Cambria Math" w:hAnsi="Cambria Math"/>
          </w:rPr>
          <m:t>β</m:t>
        </m:r>
      </m:oMath>
      <w:r>
        <w:t>, a normal prior of mean = 0, variance = 2.72) and for community level occurrence and detection variance parameters (</w:t>
      </w:r>
      <m:oMath>
        <m:sSub>
          <m:sSubPr>
            <m:ctrlPr>
              <w:rPr>
                <w:rFonts w:ascii="Cambria Math" w:hAnsi="Cambria Math"/>
              </w:rPr>
            </m:ctrlPr>
          </m:sSubPr>
          <m:e>
            <m:r>
              <m:rPr>
                <m:sty m:val="b"/>
              </m:rPr>
              <w:rPr>
                <w:rFonts w:ascii="Cambria Math" w:hAnsi="Cambria Math"/>
              </w:rPr>
              <m:t>T</m:t>
            </m:r>
          </m:e>
          <m:sub>
            <m:r>
              <w:rPr>
                <w:rFonts w:ascii="Cambria Math" w:hAnsi="Cambria Math"/>
              </w:rPr>
              <m:t>α</m:t>
            </m:r>
          </m:sub>
        </m:sSub>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0.1 for the scale and shape parameters of the inverse Gamma prior).</w:t>
      </w:r>
    </w:p>
    <w:p w14:paraId="5737DEBB" w14:textId="77777777" w:rsidR="00C56572" w:rsidRDefault="009B5B44">
      <w:pPr>
        <w:pStyle w:val="BodyText"/>
      </w:pPr>
      <w:r>
        <w:t xml:space="preserve">We included covariates in the model based on a pre-specified Directed Acyclic Graph and after assessing for co-linearity (defined as strong correlation &gt;0.8) among variables (Supplementary Figure 2.). Continuous variables were </w:t>
      </w:r>
      <w:proofErr w:type="spellStart"/>
      <w:r>
        <w:t>standardised</w:t>
      </w:r>
      <w:proofErr w:type="spellEnd"/>
      <w:r>
        <w:t xml:space="preserve"> by scaling to values between 0-1. The fully specified model is defined in Equation 6 and 7.</w:t>
      </w:r>
    </w:p>
    <w:p w14:paraId="6B7D5330" w14:textId="39ABCB6E" w:rsidR="00B37C52" w:rsidRPr="00B37C52" w:rsidRDefault="00B37C52">
      <w:pPr>
        <w:pStyle w:val="BodyText"/>
      </w:pPr>
      <m:oMathPara>
        <m:oMath>
          <m:r>
            <m:rPr>
              <m:sty m:val="p"/>
            </m:rPr>
            <w:rPr>
              <w:rFonts w:ascii="Cambria Math" w:hAnsi="Cambria Math"/>
            </w:rPr>
            <m:t xml:space="preserve">Probability of occurrence ~ Landuse + Village + scale(Distance to permanent structure) +scale(Distance to village centre) + scale(Elevation) </m:t>
          </m:r>
        </m:oMath>
      </m:oMathPara>
    </w:p>
    <w:p w14:paraId="667C079E" w14:textId="77777777" w:rsidR="00C56572" w:rsidRDefault="009B5B44">
      <w:pPr>
        <w:pStyle w:val="FirstParagraph"/>
      </w:pPr>
      <m:oMathPara>
        <m:oMathParaPr>
          <m:jc m:val="center"/>
        </m:oMathParaPr>
        <m:oMath>
          <m:r>
            <m:rPr>
              <m:nor/>
            </m:rPr>
            <m:t>Probability of detection</m:t>
          </m:r>
          <m:r>
            <m:rPr>
              <m:sty m:val="p"/>
            </m:rPr>
            <w:rPr>
              <w:rFonts w:ascii="Cambria Math" w:hAnsi="Cambria Math"/>
            </w:rPr>
            <m:t>∼</m:t>
          </m:r>
          <m:r>
            <m:rPr>
              <m:nor/>
            </m:rPr>
            <m:t>scale</m:t>
          </m:r>
          <m:d>
            <m:dPr>
              <m:ctrlPr>
                <w:rPr>
                  <w:rFonts w:ascii="Cambria Math" w:hAnsi="Cambria Math"/>
                </w:rPr>
              </m:ctrlPr>
            </m:dPr>
            <m:e>
              <m:r>
                <m:rPr>
                  <m:nor/>
                </m:rPr>
                <m:t>Monthly precipitation</m:t>
              </m:r>
            </m:e>
          </m:d>
          <m:r>
            <m:rPr>
              <m:sty m:val="p"/>
            </m:rPr>
            <w:rPr>
              <w:rFonts w:ascii="Cambria Math" w:hAnsi="Cambria Math"/>
            </w:rPr>
            <m:t>+</m:t>
          </m:r>
          <m:r>
            <m:rPr>
              <m:nor/>
            </m:rPr>
            <m:t>Moon fraction</m:t>
          </m:r>
          <m:r>
            <m:rPr>
              <m:sty m:val="p"/>
            </m:rPr>
            <w:rPr>
              <w:rFonts w:ascii="Cambria Math" w:hAnsi="Cambria Math"/>
            </w:rPr>
            <m:t>+</m:t>
          </m:r>
          <m:r>
            <m:rPr>
              <m:nor/>
            </m:rPr>
            <m:t>scale</m:t>
          </m:r>
          <m:d>
            <m:dPr>
              <m:ctrlPr>
                <w:rPr>
                  <w:rFonts w:ascii="Cambria Math" w:hAnsi="Cambria Math"/>
                </w:rPr>
              </m:ctrlPr>
            </m:dPr>
            <m:e>
              <m:r>
                <m:rPr>
                  <m:nor/>
                </m:rPr>
                <m:t>Number of trap nights</m:t>
              </m:r>
            </m:e>
          </m:d>
        </m:oMath>
      </m:oMathPara>
    </w:p>
    <w:p w14:paraId="3F3D196E" w14:textId="6289FC0C" w:rsidR="00C56572" w:rsidRDefault="009B5B44">
      <w:pPr>
        <w:pStyle w:val="FirstParagraph"/>
      </w:pPr>
      <w:r>
        <w:t xml:space="preserve">Using this model, we calculate the effect of land-use as the difference in occupancy probability for each species between each of the four land use classifications. Only estimates for species with at least X records to avoid inference from limited data. Occupancy is interpreted here as the species’ probability of being detected through a successful trapping event during the study. </w:t>
      </w:r>
      <w:r w:rsidR="008D132F" w:rsidRPr="008D132F">
        <w:rPr>
          <w:b/>
          <w:bCs/>
        </w:rPr>
        <w:t>Model selection using WAIC will be shown in a supplementary table, not done yet.</w:t>
      </w:r>
    </w:p>
    <w:p w14:paraId="2605736B" w14:textId="77777777" w:rsidR="00C56572" w:rsidRDefault="009B5B44">
      <w:pPr>
        <w:pStyle w:val="Heading3"/>
      </w:pPr>
      <w:bookmarkStart w:id="110" w:name="X85a52edd0f9930313dbebe2eda3e857859b482f"/>
      <w:bookmarkEnd w:id="105"/>
      <w:r>
        <w:t>Co-occurrence of species (This approach may change)</w:t>
      </w:r>
    </w:p>
    <w:p w14:paraId="6DF780EB" w14:textId="39405603" w:rsidR="00C56572" w:rsidRDefault="009B5B44" w:rsidP="00B37C52">
      <w:pPr>
        <w:pStyle w:val="FirstParagraph"/>
      </w:pPr>
      <w:r>
        <w:t>To investigate the presence of competitive exclusion by rodent species in this setting</w:t>
      </w:r>
      <w:ins w:id="111" w:author="Deborah Watson-Jones" w:date="2022-09-27T06:58:00Z">
        <w:r w:rsidR="003404A7">
          <w:t>,</w:t>
        </w:r>
      </w:ins>
      <w:r>
        <w:t xml:space="preserve"> we adopted a Binomial joint likelihood model fit using Integrated Nested Laplace Approximation (INLA) in the R statistical computing language (Rue, Martino, and Chopin 2009; Martins et al. 2013).</w:t>
      </w:r>
      <w:ins w:id="112" w:author="Deborah Watson-Jones" w:date="2022-09-27T06:58:00Z">
        <w:r w:rsidR="003404A7">
          <w:t xml:space="preserve"> </w:t>
        </w:r>
      </w:ins>
      <w:del w:id="113" w:author="Deborah Watson-Jones" w:date="2022-09-27T06:58:00Z">
        <w:r w:rsidDel="003404A7">
          <w:delText>Here we set up c</w:delText>
        </w:r>
      </w:del>
      <w:ins w:id="114" w:author="Deborah Watson-Jones" w:date="2022-09-27T06:58:00Z">
        <w:r w:rsidR="003404A7">
          <w:t>C</w:t>
        </w:r>
      </w:ins>
      <w:r>
        <w:t xml:space="preserve">o-occurrence models </w:t>
      </w:r>
      <w:ins w:id="115" w:author="Deborah Watson-Jones" w:date="2022-09-27T06:58:00Z">
        <w:r w:rsidR="003404A7">
          <w:t xml:space="preserve">were set up </w:t>
        </w:r>
      </w:ins>
      <w:r>
        <w:t xml:space="preserve">to estimate the probability of detection of two species </w:t>
      </w:r>
      <m:oMath>
        <m:sSub>
          <m:sSubPr>
            <m:ctrlPr>
              <w:rPr>
                <w:rFonts w:ascii="Cambria Math" w:hAnsi="Cambria Math"/>
              </w:rPr>
            </m:ctrlPr>
          </m:sSubPr>
          <m:e>
            <m:r>
              <w:rPr>
                <w:rFonts w:ascii="Cambria Math" w:hAnsi="Cambria Math"/>
              </w:rPr>
              <m:t>Y</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b</m:t>
            </m:r>
          </m:sub>
        </m:sSub>
      </m:oMath>
      <w:r>
        <w:t xml:space="preserve"> (Equation 8). Here, </w:t>
      </w:r>
      <m:oMath>
        <m:r>
          <w:rPr>
            <w:rFonts w:ascii="Cambria Math" w:hAnsi="Cambria Math"/>
          </w:rPr>
          <m:t>γ</m:t>
        </m:r>
      </m:oMath>
      <w:r>
        <w:t xml:space="preserve"> is the </w:t>
      </w:r>
      <w:proofErr w:type="gramStart"/>
      <w:r>
        <w:t>species specific</w:t>
      </w:r>
      <w:proofErr w:type="gramEnd"/>
      <w:r>
        <w:t xml:space="preserve"> intercept for species </w:t>
      </w:r>
      <m:oMath>
        <m:r>
          <w:rPr>
            <w:rFonts w:ascii="Cambria Math" w:hAnsi="Cambria Math"/>
          </w:rPr>
          <m:t>a</m:t>
        </m:r>
      </m:oMath>
      <w:r>
        <w:t xml:space="preserve"> and </w:t>
      </w:r>
      <m:oMath>
        <m:r>
          <w:rPr>
            <w:rFonts w:ascii="Cambria Math" w:hAnsi="Cambria Math"/>
          </w:rPr>
          <m:t>b</m:t>
        </m:r>
      </m:oMath>
      <w:r>
        <w:t xml:space="preserve"> respectively. </w:t>
      </w:r>
      <m:oMath>
        <m:r>
          <w:rPr>
            <w:rFonts w:ascii="Cambria Math" w:hAnsi="Cambria Math"/>
          </w:rPr>
          <m:t>A</m:t>
        </m:r>
        <m:r>
          <m:rPr>
            <m:sty m:val="p"/>
          </m:rPr>
          <w:rPr>
            <w:rFonts w:ascii="Cambria Math" w:hAnsi="Cambria Math"/>
          </w:rPr>
          <m:t>.</m:t>
        </m:r>
        <m:r>
          <w:rPr>
            <w:rFonts w:ascii="Cambria Math" w:hAnsi="Cambria Math"/>
          </w:rPr>
          <m:t>co</m:t>
        </m:r>
        <m:r>
          <m:rPr>
            <m:sty m:val="p"/>
          </m:rPr>
          <w:rPr>
            <w:rFonts w:ascii="Cambria Math" w:hAnsi="Cambria Math"/>
          </w:rPr>
          <m:t>.</m:t>
        </m:r>
        <m:r>
          <w:rPr>
            <w:rFonts w:ascii="Cambria Math" w:hAnsi="Cambria Math"/>
          </w:rPr>
          <m:t>B</m:t>
        </m:r>
      </m:oMath>
      <w:r>
        <w:t xml:space="preserve"> and </w:t>
      </w:r>
      <m:oMath>
        <m:r>
          <w:rPr>
            <w:rFonts w:ascii="Cambria Math" w:hAnsi="Cambria Math"/>
          </w:rPr>
          <m:t>B</m:t>
        </m:r>
        <m:r>
          <m:rPr>
            <m:sty m:val="p"/>
          </m:rPr>
          <w:rPr>
            <w:rFonts w:ascii="Cambria Math" w:hAnsi="Cambria Math"/>
          </w:rPr>
          <m:t>.</m:t>
        </m:r>
        <m:r>
          <w:rPr>
            <w:rFonts w:ascii="Cambria Math" w:hAnsi="Cambria Math"/>
          </w:rPr>
          <m:t>co</m:t>
        </m:r>
        <m:r>
          <m:rPr>
            <m:sty m:val="p"/>
          </m:rPr>
          <w:rPr>
            <w:rFonts w:ascii="Cambria Math" w:hAnsi="Cambria Math"/>
          </w:rPr>
          <m:t>.</m:t>
        </m:r>
        <m:r>
          <w:rPr>
            <w:rFonts w:ascii="Cambria Math" w:hAnsi="Cambria Math"/>
          </w:rPr>
          <m:t>A</m:t>
        </m:r>
      </m:oMath>
      <w:r>
        <w:t xml:space="preserve"> represent the co-occurrence of species </w:t>
      </w:r>
      <m:oMath>
        <m:r>
          <w:rPr>
            <w:rFonts w:ascii="Cambria Math" w:hAnsi="Cambria Math"/>
          </w:rPr>
          <m:t>a</m:t>
        </m:r>
      </m:oMath>
      <w:r>
        <w:t xml:space="preserve"> with species </w:t>
      </w:r>
      <m:oMath>
        <m:r>
          <w:rPr>
            <w:rFonts w:ascii="Cambria Math" w:hAnsi="Cambria Math"/>
          </w:rPr>
          <m:t>b</m:t>
        </m:r>
      </m:oMath>
      <w:r>
        <w:t xml:space="preserve"> and species </w:t>
      </w:r>
      <m:oMath>
        <m:r>
          <w:rPr>
            <w:rFonts w:ascii="Cambria Math" w:hAnsi="Cambria Math"/>
          </w:rPr>
          <m:t>b</m:t>
        </m:r>
      </m:oMath>
      <w:r>
        <w:t xml:space="preserve"> with species </w:t>
      </w:r>
      <m:oMath>
        <m:r>
          <w:rPr>
            <w:rFonts w:ascii="Cambria Math" w:hAnsi="Cambria Math"/>
          </w:rPr>
          <m:t>a</m:t>
        </m:r>
      </m:oMath>
      <w:r>
        <w:t xml:space="preserve"> respectively.</w:t>
      </w:r>
      <w:r w:rsidR="00B37C52">
        <w:t xml:space="preserve"> </w:t>
      </w:r>
      <w:r>
        <w:t>Minimally informative priors were set for the intercept and species co-occurrence variables with a mean of 0 and precision of 1.</w:t>
      </w:r>
    </w:p>
    <w:p w14:paraId="4B19BA7F" w14:textId="77777777" w:rsidR="00C56572" w:rsidRDefault="009B5B44">
      <w:pPr>
        <w:pStyle w:val="Heading1"/>
      </w:pPr>
      <w:bookmarkStart w:id="116" w:name="results"/>
      <w:bookmarkEnd w:id="71"/>
      <w:bookmarkEnd w:id="100"/>
      <w:bookmarkEnd w:id="110"/>
      <w:r>
        <w:lastRenderedPageBreak/>
        <w:t>Results</w:t>
      </w:r>
    </w:p>
    <w:p w14:paraId="35146F2E" w14:textId="77777777" w:rsidR="00C56572" w:rsidRDefault="009B5B44">
      <w:pPr>
        <w:pStyle w:val="Heading2"/>
      </w:pPr>
      <w:bookmarkStart w:id="117" w:name="Xd027238ed1ccf3e3f6d0eb91d772e5bfce6684d"/>
      <w:r>
        <w:t>Rodent occurrence and species assemblage structure</w:t>
      </w:r>
    </w:p>
    <w:p w14:paraId="6BFA17C4" w14:textId="2F94743D" w:rsidR="00C56572" w:rsidRDefault="009B5B44">
      <w:pPr>
        <w:pStyle w:val="FirstParagraph"/>
      </w:pPr>
      <w:r>
        <w:t xml:space="preserve">During the </w:t>
      </w:r>
      <w:commentRangeStart w:id="118"/>
      <w:r>
        <w:t xml:space="preserve">study period </w:t>
      </w:r>
      <w:commentRangeEnd w:id="118"/>
      <w:r w:rsidR="003968FB">
        <w:rPr>
          <w:rStyle w:val="CommentReference"/>
        </w:rPr>
        <w:commentReference w:id="118"/>
      </w:r>
      <w:r>
        <w:t>749 small mammals were obtained from 40,152 trap-nights across the four study villages (1.9% trap-success (TS)). The greatest number of small mammals were detected in agricultural settings</w:t>
      </w:r>
      <w:ins w:id="119" w:author="Deborah Watson-Jones" w:date="2022-09-27T06:59:00Z">
        <w:r w:rsidR="003968FB">
          <w:t xml:space="preserve">. </w:t>
        </w:r>
      </w:ins>
      <w:del w:id="120" w:author="Deborah Watson-Jones" w:date="2022-09-27T06:59:00Z">
        <w:r w:rsidDel="003968FB">
          <w:delText>,</w:delText>
        </w:r>
      </w:del>
      <w:r>
        <w:t xml:space="preserve"> </w:t>
      </w:r>
      <w:ins w:id="121" w:author="Deborah Watson-Jones" w:date="2022-09-27T06:59:00Z">
        <w:r w:rsidR="003968FB">
          <w:t>T</w:t>
        </w:r>
      </w:ins>
      <w:del w:id="122" w:author="Deborah Watson-Jones" w:date="2022-09-27T06:59:00Z">
        <w:r w:rsidDel="003968FB">
          <w:delText>t</w:delText>
        </w:r>
      </w:del>
      <w:r>
        <w:t xml:space="preserve">hese communities also had the greatest species richness and </w:t>
      </w:r>
      <w:commentRangeStart w:id="123"/>
      <w:r>
        <w:t xml:space="preserve">Shannon </w:t>
      </w:r>
      <w:commentRangeEnd w:id="123"/>
      <w:r w:rsidR="00916A16">
        <w:rPr>
          <w:rStyle w:val="CommentReference"/>
        </w:rPr>
        <w:commentReference w:id="123"/>
      </w:r>
      <w:r>
        <w:t xml:space="preserve">diversity. However, the greatest TS was obtained from traps set within </w:t>
      </w:r>
      <w:commentRangeStart w:id="124"/>
      <w:r>
        <w:t>households</w:t>
      </w:r>
      <w:commentRangeEnd w:id="124"/>
      <w:r w:rsidR="00890508">
        <w:rPr>
          <w:rStyle w:val="CommentReference"/>
        </w:rPr>
        <w:commentReference w:id="124"/>
      </w:r>
      <w:r>
        <w:t xml:space="preserve">, although in these settings species richness and diversity was lower (Table 1a). </w:t>
      </w:r>
      <w:ins w:id="125" w:author="Deborah Watson-Jones" w:date="2022-09-27T06:59:00Z">
        <w:r w:rsidR="00916A16">
          <w:t xml:space="preserve">The communities of </w:t>
        </w:r>
      </w:ins>
      <w:proofErr w:type="spellStart"/>
      <w:r>
        <w:t>Seilama</w:t>
      </w:r>
      <w:proofErr w:type="spellEnd"/>
      <w:r>
        <w:t xml:space="preserve"> and </w:t>
      </w:r>
      <w:proofErr w:type="spellStart"/>
      <w:r>
        <w:t>Lalehun</w:t>
      </w:r>
      <w:proofErr w:type="spellEnd"/>
      <w:r>
        <w:t xml:space="preserve"> had the highest overall TS, species richness and Shannon diversity although the land-use types with the highest values of these metrics differed between the villages. </w:t>
      </w:r>
      <w:proofErr w:type="spellStart"/>
      <w:r>
        <w:t>Lambayama</w:t>
      </w:r>
      <w:proofErr w:type="spellEnd"/>
      <w:ins w:id="126" w:author="Deborah Watson-Jones" w:date="2022-09-27T06:59:00Z">
        <w:r w:rsidR="00916A16">
          <w:t>,</w:t>
        </w:r>
      </w:ins>
      <w:r>
        <w:t xml:space="preserve"> the most </w:t>
      </w:r>
      <w:commentRangeStart w:id="127"/>
      <w:proofErr w:type="spellStart"/>
      <w:r>
        <w:t>urbanised</w:t>
      </w:r>
      <w:proofErr w:type="spellEnd"/>
      <w:r>
        <w:t xml:space="preserve"> </w:t>
      </w:r>
      <w:commentRangeEnd w:id="127"/>
      <w:r w:rsidR="00916A16">
        <w:rPr>
          <w:rStyle w:val="CommentReference"/>
        </w:rPr>
        <w:commentReference w:id="127"/>
      </w:r>
      <w:r>
        <w:t>village</w:t>
      </w:r>
      <w:ins w:id="128" w:author="Deborah Watson-Jones" w:date="2022-09-27T06:59:00Z">
        <w:r w:rsidR="00916A16">
          <w:t>,</w:t>
        </w:r>
      </w:ins>
      <w:r>
        <w:t xml:space="preserve"> had the lowest species richness and Shannon diversity with </w:t>
      </w:r>
      <w:proofErr w:type="gramStart"/>
      <w:r>
        <w:t>the majority of</w:t>
      </w:r>
      <w:proofErr w:type="gramEnd"/>
      <w:r>
        <w:t xml:space="preserve"> rodents trapped within households.</w:t>
      </w:r>
    </w:p>
    <w:p w14:paraId="746EB528" w14:textId="6EE09C48" w:rsidR="00C56572" w:rsidRDefault="009B5B44">
      <w:pPr>
        <w:pStyle w:val="BodyText"/>
      </w:pPr>
      <w:r>
        <w:t xml:space="preserve">Table 1a. The number of individual small mammals (N), the number of trap nights (TN), trap-success (TS %), species richness and Shannon diversity </w:t>
      </w:r>
      <w:del w:id="129" w:author="Deborah Watson-Jones" w:date="2022-09-27T11:12:00Z">
        <w:r w:rsidDel="002568BF">
          <w:delText>are presented for each</w:delText>
        </w:r>
      </w:del>
      <w:proofErr w:type="gramStart"/>
      <w:ins w:id="130" w:author="Deborah Watson-Jones" w:date="2022-09-27T11:12:00Z">
        <w:r w:rsidR="002568BF">
          <w:t xml:space="preserve">by </w:t>
        </w:r>
      </w:ins>
      <w:r>
        <w:t xml:space="preserve"> village</w:t>
      </w:r>
      <w:proofErr w:type="gramEnd"/>
      <w:r>
        <w:t xml:space="preserve"> and land</w:t>
      </w:r>
      <w:ins w:id="131" w:author="Deborah Watson-Jones" w:date="2022-09-27T11:13:00Z">
        <w:r w:rsidR="002568BF">
          <w:t xml:space="preserve"> </w:t>
        </w:r>
      </w:ins>
      <w:r>
        <w:t>use type.</w:t>
      </w:r>
    </w:p>
    <w:tbl>
      <w:tblPr>
        <w:tblStyle w:val="Table"/>
        <w:tblW w:w="0" w:type="auto"/>
        <w:jc w:val="center"/>
        <w:tblLayout w:type="fixed"/>
        <w:tblLook w:val="0420" w:firstRow="1" w:lastRow="0" w:firstColumn="0" w:lastColumn="0" w:noHBand="0" w:noVBand="1"/>
      </w:tblPr>
      <w:tblGrid>
        <w:gridCol w:w="1257"/>
        <w:gridCol w:w="1557"/>
        <w:gridCol w:w="567"/>
        <w:gridCol w:w="1347"/>
        <w:gridCol w:w="1627"/>
        <w:gridCol w:w="1698"/>
      </w:tblGrid>
      <w:tr w:rsidR="00C56572" w14:paraId="2BBD4A62" w14:textId="77777777" w:rsidTr="00C56572">
        <w:trPr>
          <w:cnfStyle w:val="100000000000" w:firstRow="1" w:lastRow="0" w:firstColumn="0" w:lastColumn="0" w:oddVBand="0" w:evenVBand="0" w:oddHBand="0" w:evenHBand="0" w:firstRowFirstColumn="0" w:firstRowLastColumn="0" w:lastRowFirstColumn="0" w:lastRowLastColumn="0"/>
          <w:cantSplit/>
          <w:tblHeader/>
          <w:jc w:val="center"/>
        </w:trPr>
        <w:tc>
          <w:tcPr>
            <w:tcW w:w="12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28C294" w14:textId="77777777" w:rsidR="00C56572" w:rsidRDefault="009B5B44">
            <w:pPr>
              <w:keepNext/>
              <w:spacing w:before="100" w:after="100"/>
              <w:ind w:left="100" w:right="100"/>
            </w:pPr>
            <w:r>
              <w:rPr>
                <w:rFonts w:ascii="Helvetica" w:eastAsia="Helvetica" w:hAnsi="Helvetica" w:cs="Helvetica"/>
                <w:color w:val="000000"/>
                <w:sz w:val="18"/>
                <w:szCs w:val="18"/>
              </w:rPr>
              <w:lastRenderedPageBreak/>
              <w:t>Village</w:t>
            </w:r>
          </w:p>
        </w:tc>
        <w:tc>
          <w:tcPr>
            <w:tcW w:w="15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BD9C20" w14:textId="5DD82537" w:rsidR="00C56572" w:rsidRDefault="009B5B44">
            <w:pPr>
              <w:keepNext/>
              <w:spacing w:before="100" w:after="100"/>
              <w:ind w:left="100" w:right="100"/>
            </w:pPr>
            <w:r>
              <w:rPr>
                <w:rFonts w:ascii="Helvetica" w:eastAsia="Helvetica" w:hAnsi="Helvetica" w:cs="Helvetica"/>
                <w:color w:val="000000"/>
                <w:sz w:val="18"/>
                <w:szCs w:val="18"/>
              </w:rPr>
              <w:t>Land</w:t>
            </w:r>
            <w:ins w:id="132" w:author="Deborah Watson-Jones" w:date="2022-09-27T11:15:00Z">
              <w:r w:rsidR="002568BF">
                <w:rPr>
                  <w:rFonts w:ascii="Helvetica" w:eastAsia="Helvetica" w:hAnsi="Helvetica" w:cs="Helvetica"/>
                  <w:color w:val="000000"/>
                  <w:sz w:val="18"/>
                  <w:szCs w:val="18"/>
                </w:rPr>
                <w:t xml:space="preserve"> </w:t>
              </w:r>
            </w:ins>
            <w:r>
              <w:rPr>
                <w:rFonts w:ascii="Helvetica" w:eastAsia="Helvetica" w:hAnsi="Helvetica" w:cs="Helvetica"/>
                <w:color w:val="000000"/>
                <w:sz w:val="18"/>
                <w:szCs w:val="18"/>
              </w:rPr>
              <w:t>use</w:t>
            </w:r>
          </w:p>
        </w:tc>
        <w:tc>
          <w:tcPr>
            <w:tcW w:w="5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1B7B33" w14:textId="77777777" w:rsidR="00C56572" w:rsidRDefault="009B5B44">
            <w:pPr>
              <w:keepNext/>
              <w:spacing w:before="100" w:after="100"/>
              <w:ind w:left="100" w:right="100"/>
              <w:jc w:val="right"/>
            </w:pPr>
            <w:r>
              <w:rPr>
                <w:rFonts w:ascii="Helvetica" w:eastAsia="Helvetica" w:hAnsi="Helvetica" w:cs="Helvetica"/>
                <w:color w:val="000000"/>
                <w:sz w:val="18"/>
                <w:szCs w:val="18"/>
              </w:rPr>
              <w:t>N</w:t>
            </w:r>
          </w:p>
        </w:tc>
        <w:tc>
          <w:tcPr>
            <w:tcW w:w="13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522BDF" w14:textId="77777777" w:rsidR="00C56572" w:rsidRDefault="009B5B44">
            <w:pPr>
              <w:keepNext/>
              <w:spacing w:before="100" w:after="100"/>
              <w:ind w:left="100" w:right="100"/>
            </w:pPr>
            <w:r>
              <w:rPr>
                <w:rFonts w:ascii="Helvetica" w:eastAsia="Helvetica" w:hAnsi="Helvetica" w:cs="Helvetica"/>
                <w:color w:val="000000"/>
                <w:sz w:val="18"/>
                <w:szCs w:val="18"/>
              </w:rPr>
              <w:t>TN (TS %)</w:t>
            </w:r>
          </w:p>
        </w:tc>
        <w:tc>
          <w:tcPr>
            <w:tcW w:w="162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69C368" w14:textId="77777777" w:rsidR="00C56572" w:rsidRDefault="009B5B44">
            <w:pPr>
              <w:keepNext/>
              <w:spacing w:before="100" w:after="100"/>
              <w:ind w:left="100" w:right="100"/>
              <w:jc w:val="right"/>
            </w:pPr>
            <w:r>
              <w:rPr>
                <w:rFonts w:ascii="Helvetica" w:eastAsia="Helvetica" w:hAnsi="Helvetica" w:cs="Helvetica"/>
                <w:color w:val="000000"/>
                <w:sz w:val="18"/>
                <w:szCs w:val="18"/>
              </w:rPr>
              <w:t>Species richness</w:t>
            </w:r>
          </w:p>
        </w:tc>
        <w:tc>
          <w:tcPr>
            <w:tcW w:w="169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7A4BDD" w14:textId="77777777" w:rsidR="00C56572" w:rsidRDefault="009B5B44">
            <w:pPr>
              <w:keepNext/>
              <w:spacing w:before="100" w:after="100"/>
              <w:ind w:left="100" w:right="100"/>
              <w:jc w:val="right"/>
            </w:pPr>
            <w:r>
              <w:rPr>
                <w:rFonts w:ascii="Helvetica" w:eastAsia="Helvetica" w:hAnsi="Helvetica" w:cs="Helvetica"/>
                <w:color w:val="000000"/>
                <w:sz w:val="18"/>
                <w:szCs w:val="18"/>
              </w:rPr>
              <w:t>Shannon diversity</w:t>
            </w:r>
          </w:p>
        </w:tc>
      </w:tr>
      <w:tr w:rsidR="00C56572" w14:paraId="5F352C44" w14:textId="77777777" w:rsidTr="00C56572">
        <w:trPr>
          <w:cantSplit/>
          <w:jc w:val="center"/>
        </w:trPr>
        <w:tc>
          <w:tcPr>
            <w:tcW w:w="1257" w:type="dxa"/>
            <w:shd w:val="clear" w:color="auto" w:fill="FFFFFF"/>
            <w:tcMar>
              <w:top w:w="0" w:type="dxa"/>
              <w:left w:w="0" w:type="dxa"/>
              <w:bottom w:w="0" w:type="dxa"/>
              <w:right w:w="0" w:type="dxa"/>
            </w:tcMar>
            <w:vAlign w:val="center"/>
          </w:tcPr>
          <w:p w14:paraId="17DB5710" w14:textId="77777777" w:rsidR="00C56572" w:rsidRDefault="009B5B44">
            <w:pPr>
              <w:keepNext/>
              <w:spacing w:before="100" w:after="100"/>
              <w:ind w:left="100" w:right="100"/>
            </w:pPr>
            <w:r>
              <w:rPr>
                <w:rFonts w:ascii="Helvetica" w:eastAsia="Helvetica" w:hAnsi="Helvetica" w:cs="Helvetica"/>
                <w:color w:val="000000"/>
                <w:sz w:val="18"/>
                <w:szCs w:val="18"/>
              </w:rPr>
              <w:t>All villages</w:t>
            </w:r>
          </w:p>
        </w:tc>
        <w:tc>
          <w:tcPr>
            <w:tcW w:w="1557" w:type="dxa"/>
            <w:shd w:val="clear" w:color="auto" w:fill="FFFFFF"/>
            <w:tcMar>
              <w:top w:w="0" w:type="dxa"/>
              <w:left w:w="0" w:type="dxa"/>
              <w:bottom w:w="0" w:type="dxa"/>
              <w:right w:w="0" w:type="dxa"/>
            </w:tcMar>
            <w:vAlign w:val="center"/>
          </w:tcPr>
          <w:p w14:paraId="54A7C2E6" w14:textId="77777777" w:rsidR="00C56572" w:rsidRDefault="00C56572">
            <w:pPr>
              <w:keepNext/>
              <w:spacing w:before="100" w:after="100"/>
              <w:ind w:left="100" w:right="100"/>
            </w:pPr>
          </w:p>
        </w:tc>
        <w:tc>
          <w:tcPr>
            <w:tcW w:w="567" w:type="dxa"/>
            <w:shd w:val="clear" w:color="auto" w:fill="FFFFFF"/>
            <w:tcMar>
              <w:top w:w="0" w:type="dxa"/>
              <w:left w:w="0" w:type="dxa"/>
              <w:bottom w:w="0" w:type="dxa"/>
              <w:right w:w="0" w:type="dxa"/>
            </w:tcMar>
            <w:vAlign w:val="center"/>
          </w:tcPr>
          <w:p w14:paraId="42ECD356" w14:textId="77777777" w:rsidR="00C56572" w:rsidRDefault="00C56572">
            <w:pPr>
              <w:keepNext/>
              <w:spacing w:before="100" w:after="100"/>
              <w:ind w:left="100" w:right="100"/>
              <w:jc w:val="right"/>
            </w:pPr>
          </w:p>
        </w:tc>
        <w:tc>
          <w:tcPr>
            <w:tcW w:w="1347" w:type="dxa"/>
            <w:shd w:val="clear" w:color="auto" w:fill="FFFFFF"/>
            <w:tcMar>
              <w:top w:w="0" w:type="dxa"/>
              <w:left w:w="0" w:type="dxa"/>
              <w:bottom w:w="0" w:type="dxa"/>
              <w:right w:w="0" w:type="dxa"/>
            </w:tcMar>
            <w:vAlign w:val="center"/>
          </w:tcPr>
          <w:p w14:paraId="127465A8" w14:textId="77777777" w:rsidR="00C56572" w:rsidRDefault="00C56572">
            <w:pPr>
              <w:keepNext/>
              <w:spacing w:before="100" w:after="100"/>
              <w:ind w:left="100" w:right="100"/>
            </w:pPr>
          </w:p>
        </w:tc>
        <w:tc>
          <w:tcPr>
            <w:tcW w:w="1627" w:type="dxa"/>
            <w:shd w:val="clear" w:color="auto" w:fill="FFFFFF"/>
            <w:tcMar>
              <w:top w:w="0" w:type="dxa"/>
              <w:left w:w="0" w:type="dxa"/>
              <w:bottom w:w="0" w:type="dxa"/>
              <w:right w:w="0" w:type="dxa"/>
            </w:tcMar>
            <w:vAlign w:val="center"/>
          </w:tcPr>
          <w:p w14:paraId="166CA896" w14:textId="77777777" w:rsidR="00C56572" w:rsidRDefault="00C56572">
            <w:pPr>
              <w:keepNext/>
              <w:spacing w:before="100" w:after="100"/>
              <w:ind w:left="100" w:right="100"/>
              <w:jc w:val="right"/>
            </w:pPr>
          </w:p>
        </w:tc>
        <w:tc>
          <w:tcPr>
            <w:tcW w:w="1698" w:type="dxa"/>
            <w:shd w:val="clear" w:color="auto" w:fill="FFFFFF"/>
            <w:tcMar>
              <w:top w:w="0" w:type="dxa"/>
              <w:left w:w="0" w:type="dxa"/>
              <w:bottom w:w="0" w:type="dxa"/>
              <w:right w:w="0" w:type="dxa"/>
            </w:tcMar>
            <w:vAlign w:val="center"/>
          </w:tcPr>
          <w:p w14:paraId="618C5210" w14:textId="77777777" w:rsidR="00C56572" w:rsidRDefault="00C56572">
            <w:pPr>
              <w:keepNext/>
              <w:spacing w:before="100" w:after="100"/>
              <w:ind w:left="100" w:right="100"/>
              <w:jc w:val="right"/>
            </w:pPr>
          </w:p>
        </w:tc>
      </w:tr>
      <w:tr w:rsidR="00C56572" w14:paraId="100E9395" w14:textId="77777777" w:rsidTr="00C56572">
        <w:trPr>
          <w:cantSplit/>
          <w:jc w:val="center"/>
        </w:trPr>
        <w:tc>
          <w:tcPr>
            <w:tcW w:w="1257" w:type="dxa"/>
            <w:shd w:val="clear" w:color="auto" w:fill="FFFFFF"/>
            <w:tcMar>
              <w:top w:w="0" w:type="dxa"/>
              <w:left w:w="0" w:type="dxa"/>
              <w:bottom w:w="0" w:type="dxa"/>
              <w:right w:w="0" w:type="dxa"/>
            </w:tcMar>
            <w:vAlign w:val="center"/>
          </w:tcPr>
          <w:p w14:paraId="15F02198"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3845857B" w14:textId="77777777" w:rsidR="00C56572" w:rsidRDefault="009B5B44">
            <w:pPr>
              <w:keepNext/>
              <w:spacing w:before="100" w:after="100"/>
              <w:ind w:left="100" w:right="100"/>
            </w:pPr>
            <w:r>
              <w:rPr>
                <w:rFonts w:ascii="Helvetica" w:eastAsia="Helvetica" w:hAnsi="Helvetica" w:cs="Helvetica"/>
                <w:color w:val="000000"/>
                <w:sz w:val="18"/>
                <w:szCs w:val="18"/>
              </w:rPr>
              <w:t>Village (inside)</w:t>
            </w:r>
          </w:p>
        </w:tc>
        <w:tc>
          <w:tcPr>
            <w:tcW w:w="567" w:type="dxa"/>
            <w:shd w:val="clear" w:color="auto" w:fill="FFFFFF"/>
            <w:tcMar>
              <w:top w:w="0" w:type="dxa"/>
              <w:left w:w="0" w:type="dxa"/>
              <w:bottom w:w="0" w:type="dxa"/>
              <w:right w:w="0" w:type="dxa"/>
            </w:tcMar>
            <w:vAlign w:val="center"/>
          </w:tcPr>
          <w:p w14:paraId="5E1EA18A" w14:textId="77777777" w:rsidR="00C56572" w:rsidRDefault="009B5B44">
            <w:pPr>
              <w:keepNext/>
              <w:spacing w:before="100" w:after="100"/>
              <w:ind w:left="100" w:right="100"/>
              <w:jc w:val="right"/>
            </w:pPr>
            <w:r>
              <w:rPr>
                <w:rFonts w:ascii="Helvetica" w:eastAsia="Helvetica" w:hAnsi="Helvetica" w:cs="Helvetica"/>
                <w:color w:val="000000"/>
                <w:sz w:val="18"/>
                <w:szCs w:val="18"/>
              </w:rPr>
              <w:t>182</w:t>
            </w:r>
          </w:p>
        </w:tc>
        <w:tc>
          <w:tcPr>
            <w:tcW w:w="1347" w:type="dxa"/>
            <w:shd w:val="clear" w:color="auto" w:fill="FFFFFF"/>
            <w:tcMar>
              <w:top w:w="0" w:type="dxa"/>
              <w:left w:w="0" w:type="dxa"/>
              <w:bottom w:w="0" w:type="dxa"/>
              <w:right w:w="0" w:type="dxa"/>
            </w:tcMar>
            <w:vAlign w:val="center"/>
          </w:tcPr>
          <w:p w14:paraId="58280D83" w14:textId="77777777" w:rsidR="00C56572" w:rsidRDefault="009B5B44">
            <w:pPr>
              <w:keepNext/>
              <w:spacing w:before="100" w:after="100"/>
              <w:ind w:left="100" w:right="100"/>
            </w:pPr>
            <w:r>
              <w:rPr>
                <w:rFonts w:ascii="Helvetica" w:eastAsia="Helvetica" w:hAnsi="Helvetica" w:cs="Helvetica"/>
                <w:color w:val="000000"/>
                <w:sz w:val="18"/>
                <w:szCs w:val="18"/>
              </w:rPr>
              <w:t>4168 (4.4%)</w:t>
            </w:r>
          </w:p>
        </w:tc>
        <w:tc>
          <w:tcPr>
            <w:tcW w:w="1627" w:type="dxa"/>
            <w:shd w:val="clear" w:color="auto" w:fill="FFFFFF"/>
            <w:tcMar>
              <w:top w:w="0" w:type="dxa"/>
              <w:left w:w="0" w:type="dxa"/>
              <w:bottom w:w="0" w:type="dxa"/>
              <w:right w:w="0" w:type="dxa"/>
            </w:tcMar>
            <w:vAlign w:val="center"/>
          </w:tcPr>
          <w:p w14:paraId="139B4764" w14:textId="77777777" w:rsidR="00C56572" w:rsidRDefault="009B5B44">
            <w:pPr>
              <w:keepNext/>
              <w:spacing w:before="100" w:after="100"/>
              <w:ind w:left="100" w:right="100"/>
              <w:jc w:val="right"/>
            </w:pPr>
            <w:r>
              <w:rPr>
                <w:rFonts w:ascii="Helvetica" w:eastAsia="Helvetica" w:hAnsi="Helvetica" w:cs="Helvetica"/>
                <w:color w:val="000000"/>
                <w:sz w:val="18"/>
                <w:szCs w:val="18"/>
              </w:rPr>
              <w:t>6</w:t>
            </w:r>
          </w:p>
        </w:tc>
        <w:tc>
          <w:tcPr>
            <w:tcW w:w="1698" w:type="dxa"/>
            <w:shd w:val="clear" w:color="auto" w:fill="FFFFFF"/>
            <w:tcMar>
              <w:top w:w="0" w:type="dxa"/>
              <w:left w:w="0" w:type="dxa"/>
              <w:bottom w:w="0" w:type="dxa"/>
              <w:right w:w="0" w:type="dxa"/>
            </w:tcMar>
            <w:vAlign w:val="center"/>
          </w:tcPr>
          <w:p w14:paraId="470E70EA" w14:textId="77777777" w:rsidR="00C56572" w:rsidRDefault="009B5B44">
            <w:pPr>
              <w:keepNext/>
              <w:spacing w:before="100" w:after="100"/>
              <w:ind w:left="100" w:right="100"/>
              <w:jc w:val="right"/>
            </w:pPr>
            <w:r>
              <w:rPr>
                <w:rFonts w:ascii="Helvetica" w:eastAsia="Helvetica" w:hAnsi="Helvetica" w:cs="Helvetica"/>
                <w:color w:val="000000"/>
                <w:sz w:val="18"/>
                <w:szCs w:val="18"/>
              </w:rPr>
              <w:t>1.23</w:t>
            </w:r>
          </w:p>
        </w:tc>
      </w:tr>
      <w:tr w:rsidR="00C56572" w14:paraId="697B52AA" w14:textId="77777777" w:rsidTr="00C56572">
        <w:trPr>
          <w:cantSplit/>
          <w:jc w:val="center"/>
        </w:trPr>
        <w:tc>
          <w:tcPr>
            <w:tcW w:w="1257" w:type="dxa"/>
            <w:shd w:val="clear" w:color="auto" w:fill="FFFFFF"/>
            <w:tcMar>
              <w:top w:w="0" w:type="dxa"/>
              <w:left w:w="0" w:type="dxa"/>
              <w:bottom w:w="0" w:type="dxa"/>
              <w:right w:w="0" w:type="dxa"/>
            </w:tcMar>
            <w:vAlign w:val="center"/>
          </w:tcPr>
          <w:p w14:paraId="1A40750D"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35D736DC" w14:textId="77777777" w:rsidR="00C56572" w:rsidRDefault="009B5B44">
            <w:pPr>
              <w:keepNext/>
              <w:spacing w:before="100" w:after="100"/>
              <w:ind w:left="100" w:right="100"/>
            </w:pPr>
            <w:r>
              <w:rPr>
                <w:rFonts w:ascii="Helvetica" w:eastAsia="Helvetica" w:hAnsi="Helvetica" w:cs="Helvetica"/>
                <w:color w:val="000000"/>
                <w:sz w:val="18"/>
                <w:szCs w:val="18"/>
              </w:rPr>
              <w:t>Village (outside)</w:t>
            </w:r>
          </w:p>
        </w:tc>
        <w:tc>
          <w:tcPr>
            <w:tcW w:w="567" w:type="dxa"/>
            <w:shd w:val="clear" w:color="auto" w:fill="FFFFFF"/>
            <w:tcMar>
              <w:top w:w="0" w:type="dxa"/>
              <w:left w:w="0" w:type="dxa"/>
              <w:bottom w:w="0" w:type="dxa"/>
              <w:right w:w="0" w:type="dxa"/>
            </w:tcMar>
            <w:vAlign w:val="center"/>
          </w:tcPr>
          <w:p w14:paraId="1C60662C" w14:textId="77777777" w:rsidR="00C56572" w:rsidRDefault="009B5B44">
            <w:pPr>
              <w:keepNext/>
              <w:spacing w:before="100" w:after="100"/>
              <w:ind w:left="100" w:right="100"/>
              <w:jc w:val="right"/>
            </w:pPr>
            <w:r>
              <w:rPr>
                <w:rFonts w:ascii="Helvetica" w:eastAsia="Helvetica" w:hAnsi="Helvetica" w:cs="Helvetica"/>
                <w:color w:val="000000"/>
                <w:sz w:val="18"/>
                <w:szCs w:val="18"/>
              </w:rPr>
              <w:t>87</w:t>
            </w:r>
          </w:p>
        </w:tc>
        <w:tc>
          <w:tcPr>
            <w:tcW w:w="1347" w:type="dxa"/>
            <w:shd w:val="clear" w:color="auto" w:fill="FFFFFF"/>
            <w:tcMar>
              <w:top w:w="0" w:type="dxa"/>
              <w:left w:w="0" w:type="dxa"/>
              <w:bottom w:w="0" w:type="dxa"/>
              <w:right w:w="0" w:type="dxa"/>
            </w:tcMar>
            <w:vAlign w:val="center"/>
          </w:tcPr>
          <w:p w14:paraId="393C6E11" w14:textId="77777777" w:rsidR="00C56572" w:rsidRDefault="009B5B44">
            <w:pPr>
              <w:keepNext/>
              <w:spacing w:before="100" w:after="100"/>
              <w:ind w:left="100" w:right="100"/>
            </w:pPr>
            <w:r>
              <w:rPr>
                <w:rFonts w:ascii="Helvetica" w:eastAsia="Helvetica" w:hAnsi="Helvetica" w:cs="Helvetica"/>
                <w:color w:val="000000"/>
                <w:sz w:val="18"/>
                <w:szCs w:val="18"/>
              </w:rPr>
              <w:t>5176 (1.7%)</w:t>
            </w:r>
          </w:p>
        </w:tc>
        <w:tc>
          <w:tcPr>
            <w:tcW w:w="1627" w:type="dxa"/>
            <w:shd w:val="clear" w:color="auto" w:fill="FFFFFF"/>
            <w:tcMar>
              <w:top w:w="0" w:type="dxa"/>
              <w:left w:w="0" w:type="dxa"/>
              <w:bottom w:w="0" w:type="dxa"/>
              <w:right w:w="0" w:type="dxa"/>
            </w:tcMar>
            <w:vAlign w:val="center"/>
          </w:tcPr>
          <w:p w14:paraId="5E5751F9" w14:textId="77777777" w:rsidR="00C56572" w:rsidRDefault="009B5B44">
            <w:pPr>
              <w:keepNext/>
              <w:spacing w:before="100" w:after="100"/>
              <w:ind w:left="100" w:right="100"/>
              <w:jc w:val="right"/>
            </w:pPr>
            <w:r>
              <w:rPr>
                <w:rFonts w:ascii="Helvetica" w:eastAsia="Helvetica" w:hAnsi="Helvetica" w:cs="Helvetica"/>
                <w:color w:val="000000"/>
                <w:sz w:val="18"/>
                <w:szCs w:val="18"/>
              </w:rPr>
              <w:t>7</w:t>
            </w:r>
          </w:p>
        </w:tc>
        <w:tc>
          <w:tcPr>
            <w:tcW w:w="1698" w:type="dxa"/>
            <w:shd w:val="clear" w:color="auto" w:fill="FFFFFF"/>
            <w:tcMar>
              <w:top w:w="0" w:type="dxa"/>
              <w:left w:w="0" w:type="dxa"/>
              <w:bottom w:w="0" w:type="dxa"/>
              <w:right w:w="0" w:type="dxa"/>
            </w:tcMar>
            <w:vAlign w:val="center"/>
          </w:tcPr>
          <w:p w14:paraId="56F0A874" w14:textId="77777777" w:rsidR="00C56572" w:rsidRDefault="009B5B44">
            <w:pPr>
              <w:keepNext/>
              <w:spacing w:before="100" w:after="100"/>
              <w:ind w:left="100" w:right="100"/>
              <w:jc w:val="right"/>
            </w:pPr>
            <w:r>
              <w:rPr>
                <w:rFonts w:ascii="Helvetica" w:eastAsia="Helvetica" w:hAnsi="Helvetica" w:cs="Helvetica"/>
                <w:color w:val="000000"/>
                <w:sz w:val="18"/>
                <w:szCs w:val="18"/>
              </w:rPr>
              <w:t>1.62</w:t>
            </w:r>
          </w:p>
        </w:tc>
      </w:tr>
      <w:tr w:rsidR="00C56572" w14:paraId="338D5AAB" w14:textId="77777777" w:rsidTr="00C56572">
        <w:trPr>
          <w:cantSplit/>
          <w:jc w:val="center"/>
        </w:trPr>
        <w:tc>
          <w:tcPr>
            <w:tcW w:w="1257" w:type="dxa"/>
            <w:shd w:val="clear" w:color="auto" w:fill="FFFFFF"/>
            <w:tcMar>
              <w:top w:w="0" w:type="dxa"/>
              <w:left w:w="0" w:type="dxa"/>
              <w:bottom w:w="0" w:type="dxa"/>
              <w:right w:w="0" w:type="dxa"/>
            </w:tcMar>
            <w:vAlign w:val="center"/>
          </w:tcPr>
          <w:p w14:paraId="3B1F2C82"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35FB4E85" w14:textId="77777777" w:rsidR="00C56572" w:rsidRDefault="009B5B44">
            <w:pPr>
              <w:keepNext/>
              <w:spacing w:before="100" w:after="100"/>
              <w:ind w:left="100" w:right="100"/>
            </w:pPr>
            <w:r>
              <w:rPr>
                <w:rFonts w:ascii="Helvetica" w:eastAsia="Helvetica" w:hAnsi="Helvetica" w:cs="Helvetica"/>
                <w:color w:val="000000"/>
                <w:sz w:val="18"/>
                <w:szCs w:val="18"/>
              </w:rPr>
              <w:t>Agriculture</w:t>
            </w:r>
          </w:p>
        </w:tc>
        <w:tc>
          <w:tcPr>
            <w:tcW w:w="567" w:type="dxa"/>
            <w:shd w:val="clear" w:color="auto" w:fill="FFFFFF"/>
            <w:tcMar>
              <w:top w:w="0" w:type="dxa"/>
              <w:left w:w="0" w:type="dxa"/>
              <w:bottom w:w="0" w:type="dxa"/>
              <w:right w:w="0" w:type="dxa"/>
            </w:tcMar>
            <w:vAlign w:val="center"/>
          </w:tcPr>
          <w:p w14:paraId="05000F40" w14:textId="77777777" w:rsidR="00C56572" w:rsidRDefault="009B5B44">
            <w:pPr>
              <w:keepNext/>
              <w:spacing w:before="100" w:after="100"/>
              <w:ind w:left="100" w:right="100"/>
              <w:jc w:val="right"/>
            </w:pPr>
            <w:r>
              <w:rPr>
                <w:rFonts w:ascii="Helvetica" w:eastAsia="Helvetica" w:hAnsi="Helvetica" w:cs="Helvetica"/>
                <w:color w:val="000000"/>
                <w:sz w:val="18"/>
                <w:szCs w:val="18"/>
              </w:rPr>
              <w:t>420</w:t>
            </w:r>
          </w:p>
        </w:tc>
        <w:tc>
          <w:tcPr>
            <w:tcW w:w="1347" w:type="dxa"/>
            <w:shd w:val="clear" w:color="auto" w:fill="FFFFFF"/>
            <w:tcMar>
              <w:top w:w="0" w:type="dxa"/>
              <w:left w:w="0" w:type="dxa"/>
              <w:bottom w:w="0" w:type="dxa"/>
              <w:right w:w="0" w:type="dxa"/>
            </w:tcMar>
            <w:vAlign w:val="center"/>
          </w:tcPr>
          <w:p w14:paraId="6E55AFF0" w14:textId="77777777" w:rsidR="00C56572" w:rsidRDefault="009B5B44">
            <w:pPr>
              <w:keepNext/>
              <w:spacing w:before="100" w:after="100"/>
              <w:ind w:left="100" w:right="100"/>
            </w:pPr>
            <w:r>
              <w:rPr>
                <w:rFonts w:ascii="Helvetica" w:eastAsia="Helvetica" w:hAnsi="Helvetica" w:cs="Helvetica"/>
                <w:color w:val="000000"/>
                <w:sz w:val="18"/>
                <w:szCs w:val="18"/>
              </w:rPr>
              <w:t>23840 (1.8%)</w:t>
            </w:r>
          </w:p>
        </w:tc>
        <w:tc>
          <w:tcPr>
            <w:tcW w:w="1627" w:type="dxa"/>
            <w:shd w:val="clear" w:color="auto" w:fill="FFFFFF"/>
            <w:tcMar>
              <w:top w:w="0" w:type="dxa"/>
              <w:left w:w="0" w:type="dxa"/>
              <w:bottom w:w="0" w:type="dxa"/>
              <w:right w:w="0" w:type="dxa"/>
            </w:tcMar>
            <w:vAlign w:val="center"/>
          </w:tcPr>
          <w:p w14:paraId="684B7209" w14:textId="77777777" w:rsidR="00C56572" w:rsidRDefault="009B5B44">
            <w:pPr>
              <w:keepNext/>
              <w:spacing w:before="100" w:after="100"/>
              <w:ind w:left="100" w:right="100"/>
              <w:jc w:val="right"/>
            </w:pPr>
            <w:r>
              <w:rPr>
                <w:rFonts w:ascii="Helvetica" w:eastAsia="Helvetica" w:hAnsi="Helvetica" w:cs="Helvetica"/>
                <w:color w:val="000000"/>
                <w:sz w:val="18"/>
                <w:szCs w:val="18"/>
              </w:rPr>
              <w:t>10</w:t>
            </w:r>
          </w:p>
        </w:tc>
        <w:tc>
          <w:tcPr>
            <w:tcW w:w="1698" w:type="dxa"/>
            <w:shd w:val="clear" w:color="auto" w:fill="FFFFFF"/>
            <w:tcMar>
              <w:top w:w="0" w:type="dxa"/>
              <w:left w:w="0" w:type="dxa"/>
              <w:bottom w:w="0" w:type="dxa"/>
              <w:right w:w="0" w:type="dxa"/>
            </w:tcMar>
            <w:vAlign w:val="center"/>
          </w:tcPr>
          <w:p w14:paraId="3162BA2F" w14:textId="77777777" w:rsidR="00C56572" w:rsidRDefault="009B5B44">
            <w:pPr>
              <w:keepNext/>
              <w:spacing w:before="100" w:after="100"/>
              <w:ind w:left="100" w:right="100"/>
              <w:jc w:val="right"/>
            </w:pPr>
            <w:r>
              <w:rPr>
                <w:rFonts w:ascii="Helvetica" w:eastAsia="Helvetica" w:hAnsi="Helvetica" w:cs="Helvetica"/>
                <w:color w:val="000000"/>
                <w:sz w:val="18"/>
                <w:szCs w:val="18"/>
              </w:rPr>
              <w:t>1.82</w:t>
            </w:r>
          </w:p>
        </w:tc>
      </w:tr>
      <w:tr w:rsidR="00C56572" w14:paraId="7DB4505E" w14:textId="77777777" w:rsidTr="00C56572">
        <w:trPr>
          <w:cantSplit/>
          <w:jc w:val="center"/>
        </w:trPr>
        <w:tc>
          <w:tcPr>
            <w:tcW w:w="1257" w:type="dxa"/>
            <w:shd w:val="clear" w:color="auto" w:fill="FFFFFF"/>
            <w:tcMar>
              <w:top w:w="0" w:type="dxa"/>
              <w:left w:w="0" w:type="dxa"/>
              <w:bottom w:w="0" w:type="dxa"/>
              <w:right w:w="0" w:type="dxa"/>
            </w:tcMar>
            <w:vAlign w:val="center"/>
          </w:tcPr>
          <w:p w14:paraId="50DC116F"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2595BBD3" w14:textId="77777777" w:rsidR="00C56572" w:rsidRDefault="009B5B44">
            <w:pPr>
              <w:keepNext/>
              <w:spacing w:before="100" w:after="100"/>
              <w:ind w:left="100" w:right="100"/>
            </w:pPr>
            <w:r>
              <w:rPr>
                <w:rFonts w:ascii="Helvetica" w:eastAsia="Helvetica" w:hAnsi="Helvetica" w:cs="Helvetica"/>
                <w:color w:val="000000"/>
                <w:sz w:val="18"/>
                <w:szCs w:val="18"/>
              </w:rPr>
              <w:t>Fallow land</w:t>
            </w:r>
          </w:p>
        </w:tc>
        <w:tc>
          <w:tcPr>
            <w:tcW w:w="567" w:type="dxa"/>
            <w:shd w:val="clear" w:color="auto" w:fill="FFFFFF"/>
            <w:tcMar>
              <w:top w:w="0" w:type="dxa"/>
              <w:left w:w="0" w:type="dxa"/>
              <w:bottom w:w="0" w:type="dxa"/>
              <w:right w:w="0" w:type="dxa"/>
            </w:tcMar>
            <w:vAlign w:val="center"/>
          </w:tcPr>
          <w:p w14:paraId="7C5341B9" w14:textId="77777777" w:rsidR="00C56572" w:rsidRDefault="009B5B44">
            <w:pPr>
              <w:keepNext/>
              <w:spacing w:before="100" w:after="100"/>
              <w:ind w:left="100" w:right="100"/>
              <w:jc w:val="right"/>
            </w:pPr>
            <w:r>
              <w:rPr>
                <w:rFonts w:ascii="Helvetica" w:eastAsia="Helvetica" w:hAnsi="Helvetica" w:cs="Helvetica"/>
                <w:color w:val="000000"/>
                <w:sz w:val="18"/>
                <w:szCs w:val="18"/>
              </w:rPr>
              <w:t>4</w:t>
            </w:r>
          </w:p>
        </w:tc>
        <w:tc>
          <w:tcPr>
            <w:tcW w:w="1347" w:type="dxa"/>
            <w:shd w:val="clear" w:color="auto" w:fill="FFFFFF"/>
            <w:tcMar>
              <w:top w:w="0" w:type="dxa"/>
              <w:left w:w="0" w:type="dxa"/>
              <w:bottom w:w="0" w:type="dxa"/>
              <w:right w:w="0" w:type="dxa"/>
            </w:tcMar>
            <w:vAlign w:val="center"/>
          </w:tcPr>
          <w:p w14:paraId="210D5FA1" w14:textId="77777777" w:rsidR="00C56572" w:rsidRDefault="009B5B44">
            <w:pPr>
              <w:keepNext/>
              <w:spacing w:before="100" w:after="100"/>
              <w:ind w:left="100" w:right="100"/>
            </w:pPr>
            <w:r>
              <w:rPr>
                <w:rFonts w:ascii="Helvetica" w:eastAsia="Helvetica" w:hAnsi="Helvetica" w:cs="Helvetica"/>
                <w:color w:val="000000"/>
                <w:sz w:val="18"/>
                <w:szCs w:val="18"/>
              </w:rPr>
              <w:t>2344 (0.2%)</w:t>
            </w:r>
          </w:p>
        </w:tc>
        <w:tc>
          <w:tcPr>
            <w:tcW w:w="1627" w:type="dxa"/>
            <w:shd w:val="clear" w:color="auto" w:fill="FFFFFF"/>
            <w:tcMar>
              <w:top w:w="0" w:type="dxa"/>
              <w:left w:w="0" w:type="dxa"/>
              <w:bottom w:w="0" w:type="dxa"/>
              <w:right w:w="0" w:type="dxa"/>
            </w:tcMar>
            <w:vAlign w:val="center"/>
          </w:tcPr>
          <w:p w14:paraId="191A5C10" w14:textId="77777777" w:rsidR="00C56572" w:rsidRDefault="009B5B44">
            <w:pPr>
              <w:keepNext/>
              <w:spacing w:before="100" w:after="100"/>
              <w:ind w:left="100" w:right="100"/>
              <w:jc w:val="right"/>
            </w:pPr>
            <w:r>
              <w:rPr>
                <w:rFonts w:ascii="Helvetica" w:eastAsia="Helvetica" w:hAnsi="Helvetica" w:cs="Helvetica"/>
                <w:color w:val="000000"/>
                <w:sz w:val="18"/>
                <w:szCs w:val="18"/>
              </w:rPr>
              <w:t>2</w:t>
            </w:r>
          </w:p>
        </w:tc>
        <w:tc>
          <w:tcPr>
            <w:tcW w:w="1698" w:type="dxa"/>
            <w:shd w:val="clear" w:color="auto" w:fill="FFFFFF"/>
            <w:tcMar>
              <w:top w:w="0" w:type="dxa"/>
              <w:left w:w="0" w:type="dxa"/>
              <w:bottom w:w="0" w:type="dxa"/>
              <w:right w:w="0" w:type="dxa"/>
            </w:tcMar>
            <w:vAlign w:val="center"/>
          </w:tcPr>
          <w:p w14:paraId="234A8A9C" w14:textId="77777777" w:rsidR="00C56572" w:rsidRDefault="009B5B44">
            <w:pPr>
              <w:keepNext/>
              <w:spacing w:before="100" w:after="100"/>
              <w:ind w:left="100" w:right="100"/>
              <w:jc w:val="right"/>
            </w:pPr>
            <w:r>
              <w:rPr>
                <w:rFonts w:ascii="Helvetica" w:eastAsia="Helvetica" w:hAnsi="Helvetica" w:cs="Helvetica"/>
                <w:color w:val="000000"/>
                <w:sz w:val="18"/>
                <w:szCs w:val="18"/>
              </w:rPr>
              <w:t>0.69</w:t>
            </w:r>
          </w:p>
        </w:tc>
      </w:tr>
      <w:tr w:rsidR="00C56572" w14:paraId="172D303B" w14:textId="77777777" w:rsidTr="00C56572">
        <w:trPr>
          <w:cantSplit/>
          <w:jc w:val="center"/>
        </w:trPr>
        <w:tc>
          <w:tcPr>
            <w:tcW w:w="1257" w:type="dxa"/>
            <w:shd w:val="clear" w:color="auto" w:fill="FFFFFF"/>
            <w:tcMar>
              <w:top w:w="0" w:type="dxa"/>
              <w:left w:w="0" w:type="dxa"/>
              <w:bottom w:w="0" w:type="dxa"/>
              <w:right w:w="0" w:type="dxa"/>
            </w:tcMar>
            <w:vAlign w:val="center"/>
          </w:tcPr>
          <w:p w14:paraId="097C3437"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7CEBE470" w14:textId="77777777" w:rsidR="00C56572" w:rsidRDefault="009B5B44">
            <w:pPr>
              <w:keepNext/>
              <w:spacing w:before="100" w:after="100"/>
              <w:ind w:left="100" w:right="100"/>
            </w:pPr>
            <w:r>
              <w:rPr>
                <w:rFonts w:ascii="Helvetica" w:eastAsia="Helvetica" w:hAnsi="Helvetica" w:cs="Helvetica"/>
                <w:color w:val="000000"/>
                <w:sz w:val="18"/>
                <w:szCs w:val="18"/>
              </w:rPr>
              <w:t>Forest</w:t>
            </w:r>
          </w:p>
        </w:tc>
        <w:tc>
          <w:tcPr>
            <w:tcW w:w="567" w:type="dxa"/>
            <w:shd w:val="clear" w:color="auto" w:fill="FFFFFF"/>
            <w:tcMar>
              <w:top w:w="0" w:type="dxa"/>
              <w:left w:w="0" w:type="dxa"/>
              <w:bottom w:w="0" w:type="dxa"/>
              <w:right w:w="0" w:type="dxa"/>
            </w:tcMar>
            <w:vAlign w:val="center"/>
          </w:tcPr>
          <w:p w14:paraId="00A7A151" w14:textId="77777777" w:rsidR="00C56572" w:rsidRDefault="009B5B44">
            <w:pPr>
              <w:keepNext/>
              <w:spacing w:before="100" w:after="100"/>
              <w:ind w:left="100" w:right="100"/>
              <w:jc w:val="right"/>
            </w:pPr>
            <w:r>
              <w:rPr>
                <w:rFonts w:ascii="Helvetica" w:eastAsia="Helvetica" w:hAnsi="Helvetica" w:cs="Helvetica"/>
                <w:color w:val="000000"/>
                <w:sz w:val="18"/>
                <w:szCs w:val="18"/>
              </w:rPr>
              <w:t>62</w:t>
            </w:r>
          </w:p>
        </w:tc>
        <w:tc>
          <w:tcPr>
            <w:tcW w:w="1347" w:type="dxa"/>
            <w:shd w:val="clear" w:color="auto" w:fill="FFFFFF"/>
            <w:tcMar>
              <w:top w:w="0" w:type="dxa"/>
              <w:left w:w="0" w:type="dxa"/>
              <w:bottom w:w="0" w:type="dxa"/>
              <w:right w:w="0" w:type="dxa"/>
            </w:tcMar>
            <w:vAlign w:val="center"/>
          </w:tcPr>
          <w:p w14:paraId="39E44105" w14:textId="77777777" w:rsidR="00C56572" w:rsidRDefault="009B5B44">
            <w:pPr>
              <w:keepNext/>
              <w:spacing w:before="100" w:after="100"/>
              <w:ind w:left="100" w:right="100"/>
            </w:pPr>
            <w:r>
              <w:rPr>
                <w:rFonts w:ascii="Helvetica" w:eastAsia="Helvetica" w:hAnsi="Helvetica" w:cs="Helvetica"/>
                <w:color w:val="000000"/>
                <w:sz w:val="18"/>
                <w:szCs w:val="18"/>
              </w:rPr>
              <w:t>4624 (1.3%)</w:t>
            </w:r>
          </w:p>
        </w:tc>
        <w:tc>
          <w:tcPr>
            <w:tcW w:w="1627" w:type="dxa"/>
            <w:shd w:val="clear" w:color="auto" w:fill="FFFFFF"/>
            <w:tcMar>
              <w:top w:w="0" w:type="dxa"/>
              <w:left w:w="0" w:type="dxa"/>
              <w:bottom w:w="0" w:type="dxa"/>
              <w:right w:w="0" w:type="dxa"/>
            </w:tcMar>
            <w:vAlign w:val="center"/>
          </w:tcPr>
          <w:p w14:paraId="049F372F" w14:textId="77777777" w:rsidR="00C56572" w:rsidRDefault="009B5B44">
            <w:pPr>
              <w:keepNext/>
              <w:spacing w:before="100" w:after="100"/>
              <w:ind w:left="100" w:right="100"/>
              <w:jc w:val="right"/>
            </w:pPr>
            <w:r>
              <w:rPr>
                <w:rFonts w:ascii="Helvetica" w:eastAsia="Helvetica" w:hAnsi="Helvetica" w:cs="Helvetica"/>
                <w:color w:val="000000"/>
                <w:sz w:val="18"/>
                <w:szCs w:val="18"/>
              </w:rPr>
              <w:t>8</w:t>
            </w:r>
          </w:p>
        </w:tc>
        <w:tc>
          <w:tcPr>
            <w:tcW w:w="1698" w:type="dxa"/>
            <w:shd w:val="clear" w:color="auto" w:fill="FFFFFF"/>
            <w:tcMar>
              <w:top w:w="0" w:type="dxa"/>
              <w:left w:w="0" w:type="dxa"/>
              <w:bottom w:w="0" w:type="dxa"/>
              <w:right w:w="0" w:type="dxa"/>
            </w:tcMar>
            <w:vAlign w:val="center"/>
          </w:tcPr>
          <w:p w14:paraId="6B14C742" w14:textId="77777777" w:rsidR="00C56572" w:rsidRDefault="009B5B44">
            <w:pPr>
              <w:keepNext/>
              <w:spacing w:before="100" w:after="100"/>
              <w:ind w:left="100" w:right="100"/>
              <w:jc w:val="right"/>
            </w:pPr>
            <w:r>
              <w:rPr>
                <w:rFonts w:ascii="Helvetica" w:eastAsia="Helvetica" w:hAnsi="Helvetica" w:cs="Helvetica"/>
                <w:color w:val="000000"/>
                <w:sz w:val="18"/>
                <w:szCs w:val="18"/>
              </w:rPr>
              <w:t>1.66</w:t>
            </w:r>
          </w:p>
        </w:tc>
      </w:tr>
      <w:tr w:rsidR="00C56572" w14:paraId="3D247342" w14:textId="77777777" w:rsidTr="00C56572">
        <w:trPr>
          <w:cantSplit/>
          <w:jc w:val="center"/>
        </w:trPr>
        <w:tc>
          <w:tcPr>
            <w:tcW w:w="1257" w:type="dxa"/>
            <w:shd w:val="clear" w:color="auto" w:fill="FFFFFF"/>
            <w:tcMar>
              <w:top w:w="0" w:type="dxa"/>
              <w:left w:w="0" w:type="dxa"/>
              <w:bottom w:w="0" w:type="dxa"/>
              <w:right w:w="0" w:type="dxa"/>
            </w:tcMar>
            <w:vAlign w:val="center"/>
          </w:tcPr>
          <w:p w14:paraId="3BA007A6" w14:textId="77777777" w:rsidR="00C56572" w:rsidRDefault="009B5B44">
            <w:pPr>
              <w:keepNext/>
              <w:spacing w:before="100" w:after="100"/>
              <w:ind w:left="100" w:right="100"/>
            </w:pPr>
            <w:proofErr w:type="spellStart"/>
            <w:r>
              <w:rPr>
                <w:rFonts w:ascii="Helvetica" w:eastAsia="Helvetica" w:hAnsi="Helvetica" w:cs="Helvetica"/>
                <w:color w:val="000000"/>
                <w:sz w:val="18"/>
                <w:szCs w:val="18"/>
              </w:rPr>
              <w:t>Baiama</w:t>
            </w:r>
            <w:proofErr w:type="spellEnd"/>
          </w:p>
        </w:tc>
        <w:tc>
          <w:tcPr>
            <w:tcW w:w="1557" w:type="dxa"/>
            <w:shd w:val="clear" w:color="auto" w:fill="FFFFFF"/>
            <w:tcMar>
              <w:top w:w="0" w:type="dxa"/>
              <w:left w:w="0" w:type="dxa"/>
              <w:bottom w:w="0" w:type="dxa"/>
              <w:right w:w="0" w:type="dxa"/>
            </w:tcMar>
            <w:vAlign w:val="center"/>
          </w:tcPr>
          <w:p w14:paraId="05523856" w14:textId="77777777" w:rsidR="00C56572" w:rsidRDefault="00C56572">
            <w:pPr>
              <w:keepNext/>
              <w:spacing w:before="100" w:after="100"/>
              <w:ind w:left="100" w:right="100"/>
            </w:pPr>
          </w:p>
        </w:tc>
        <w:tc>
          <w:tcPr>
            <w:tcW w:w="567" w:type="dxa"/>
            <w:shd w:val="clear" w:color="auto" w:fill="FFFFFF"/>
            <w:tcMar>
              <w:top w:w="0" w:type="dxa"/>
              <w:left w:w="0" w:type="dxa"/>
              <w:bottom w:w="0" w:type="dxa"/>
              <w:right w:w="0" w:type="dxa"/>
            </w:tcMar>
            <w:vAlign w:val="center"/>
          </w:tcPr>
          <w:p w14:paraId="3E47E43A" w14:textId="77777777" w:rsidR="00C56572" w:rsidRDefault="00C56572">
            <w:pPr>
              <w:keepNext/>
              <w:spacing w:before="100" w:after="100"/>
              <w:ind w:left="100" w:right="100"/>
              <w:jc w:val="right"/>
            </w:pPr>
          </w:p>
        </w:tc>
        <w:tc>
          <w:tcPr>
            <w:tcW w:w="1347" w:type="dxa"/>
            <w:shd w:val="clear" w:color="auto" w:fill="FFFFFF"/>
            <w:tcMar>
              <w:top w:w="0" w:type="dxa"/>
              <w:left w:w="0" w:type="dxa"/>
              <w:bottom w:w="0" w:type="dxa"/>
              <w:right w:w="0" w:type="dxa"/>
            </w:tcMar>
            <w:vAlign w:val="center"/>
          </w:tcPr>
          <w:p w14:paraId="670B6C9F" w14:textId="77777777" w:rsidR="00C56572" w:rsidRDefault="00C56572">
            <w:pPr>
              <w:keepNext/>
              <w:spacing w:before="100" w:after="100"/>
              <w:ind w:left="100" w:right="100"/>
            </w:pPr>
          </w:p>
        </w:tc>
        <w:tc>
          <w:tcPr>
            <w:tcW w:w="1627" w:type="dxa"/>
            <w:shd w:val="clear" w:color="auto" w:fill="FFFFFF"/>
            <w:tcMar>
              <w:top w:w="0" w:type="dxa"/>
              <w:left w:w="0" w:type="dxa"/>
              <w:bottom w:w="0" w:type="dxa"/>
              <w:right w:w="0" w:type="dxa"/>
            </w:tcMar>
            <w:vAlign w:val="center"/>
          </w:tcPr>
          <w:p w14:paraId="3C52EAA6" w14:textId="77777777" w:rsidR="00C56572" w:rsidRDefault="00C56572">
            <w:pPr>
              <w:keepNext/>
              <w:spacing w:before="100" w:after="100"/>
              <w:ind w:left="100" w:right="100"/>
              <w:jc w:val="right"/>
            </w:pPr>
          </w:p>
        </w:tc>
        <w:tc>
          <w:tcPr>
            <w:tcW w:w="1698" w:type="dxa"/>
            <w:shd w:val="clear" w:color="auto" w:fill="FFFFFF"/>
            <w:tcMar>
              <w:top w:w="0" w:type="dxa"/>
              <w:left w:w="0" w:type="dxa"/>
              <w:bottom w:w="0" w:type="dxa"/>
              <w:right w:w="0" w:type="dxa"/>
            </w:tcMar>
            <w:vAlign w:val="center"/>
          </w:tcPr>
          <w:p w14:paraId="5400C8CE" w14:textId="77777777" w:rsidR="00C56572" w:rsidRDefault="00C56572">
            <w:pPr>
              <w:keepNext/>
              <w:spacing w:before="100" w:after="100"/>
              <w:ind w:left="100" w:right="100"/>
              <w:jc w:val="right"/>
            </w:pPr>
          </w:p>
        </w:tc>
      </w:tr>
      <w:tr w:rsidR="00C56572" w14:paraId="48B76D91" w14:textId="77777777" w:rsidTr="00C56572">
        <w:trPr>
          <w:cantSplit/>
          <w:jc w:val="center"/>
        </w:trPr>
        <w:tc>
          <w:tcPr>
            <w:tcW w:w="1257" w:type="dxa"/>
            <w:shd w:val="clear" w:color="auto" w:fill="FFFFFF"/>
            <w:tcMar>
              <w:top w:w="0" w:type="dxa"/>
              <w:left w:w="0" w:type="dxa"/>
              <w:bottom w:w="0" w:type="dxa"/>
              <w:right w:w="0" w:type="dxa"/>
            </w:tcMar>
            <w:vAlign w:val="center"/>
          </w:tcPr>
          <w:p w14:paraId="3A667E73"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090DC298" w14:textId="77777777" w:rsidR="00C56572" w:rsidRDefault="009B5B44">
            <w:pPr>
              <w:keepNext/>
              <w:spacing w:before="100" w:after="100"/>
              <w:ind w:left="100" w:right="100"/>
            </w:pPr>
            <w:r>
              <w:rPr>
                <w:rFonts w:ascii="Helvetica" w:eastAsia="Helvetica" w:hAnsi="Helvetica" w:cs="Helvetica"/>
                <w:color w:val="000000"/>
                <w:sz w:val="18"/>
                <w:szCs w:val="18"/>
              </w:rPr>
              <w:t>Village (inside)</w:t>
            </w:r>
          </w:p>
        </w:tc>
        <w:tc>
          <w:tcPr>
            <w:tcW w:w="567" w:type="dxa"/>
            <w:shd w:val="clear" w:color="auto" w:fill="FFFFFF"/>
            <w:tcMar>
              <w:top w:w="0" w:type="dxa"/>
              <w:left w:w="0" w:type="dxa"/>
              <w:bottom w:w="0" w:type="dxa"/>
              <w:right w:w="0" w:type="dxa"/>
            </w:tcMar>
            <w:vAlign w:val="center"/>
          </w:tcPr>
          <w:p w14:paraId="6FEEF943" w14:textId="77777777" w:rsidR="00C56572" w:rsidRDefault="009B5B44">
            <w:pPr>
              <w:keepNext/>
              <w:spacing w:before="100" w:after="100"/>
              <w:ind w:left="100" w:right="100"/>
              <w:jc w:val="right"/>
            </w:pPr>
            <w:r>
              <w:rPr>
                <w:rFonts w:ascii="Helvetica" w:eastAsia="Helvetica" w:hAnsi="Helvetica" w:cs="Helvetica"/>
                <w:color w:val="000000"/>
                <w:sz w:val="18"/>
                <w:szCs w:val="18"/>
              </w:rPr>
              <w:t>64</w:t>
            </w:r>
          </w:p>
        </w:tc>
        <w:tc>
          <w:tcPr>
            <w:tcW w:w="1347" w:type="dxa"/>
            <w:shd w:val="clear" w:color="auto" w:fill="FFFFFF"/>
            <w:tcMar>
              <w:top w:w="0" w:type="dxa"/>
              <w:left w:w="0" w:type="dxa"/>
              <w:bottom w:w="0" w:type="dxa"/>
              <w:right w:w="0" w:type="dxa"/>
            </w:tcMar>
            <w:vAlign w:val="center"/>
          </w:tcPr>
          <w:p w14:paraId="3DDD7A73" w14:textId="77777777" w:rsidR="00C56572" w:rsidRDefault="009B5B44">
            <w:pPr>
              <w:keepNext/>
              <w:spacing w:before="100" w:after="100"/>
              <w:ind w:left="100" w:right="100"/>
            </w:pPr>
            <w:r>
              <w:rPr>
                <w:rFonts w:ascii="Helvetica" w:eastAsia="Helvetica" w:hAnsi="Helvetica" w:cs="Helvetica"/>
                <w:color w:val="000000"/>
                <w:sz w:val="18"/>
                <w:szCs w:val="18"/>
              </w:rPr>
              <w:t>1152 (5.6%)</w:t>
            </w:r>
          </w:p>
        </w:tc>
        <w:tc>
          <w:tcPr>
            <w:tcW w:w="1627" w:type="dxa"/>
            <w:shd w:val="clear" w:color="auto" w:fill="FFFFFF"/>
            <w:tcMar>
              <w:top w:w="0" w:type="dxa"/>
              <w:left w:w="0" w:type="dxa"/>
              <w:bottom w:w="0" w:type="dxa"/>
              <w:right w:w="0" w:type="dxa"/>
            </w:tcMar>
            <w:vAlign w:val="center"/>
          </w:tcPr>
          <w:p w14:paraId="74AF5209" w14:textId="77777777" w:rsidR="00C56572" w:rsidRDefault="009B5B44">
            <w:pPr>
              <w:keepNext/>
              <w:spacing w:before="100" w:after="100"/>
              <w:ind w:left="100" w:right="100"/>
              <w:jc w:val="right"/>
            </w:pPr>
            <w:r>
              <w:rPr>
                <w:rFonts w:ascii="Helvetica" w:eastAsia="Helvetica" w:hAnsi="Helvetica" w:cs="Helvetica"/>
                <w:color w:val="000000"/>
                <w:sz w:val="18"/>
                <w:szCs w:val="18"/>
              </w:rPr>
              <w:t>4</w:t>
            </w:r>
          </w:p>
        </w:tc>
        <w:tc>
          <w:tcPr>
            <w:tcW w:w="1698" w:type="dxa"/>
            <w:shd w:val="clear" w:color="auto" w:fill="FFFFFF"/>
            <w:tcMar>
              <w:top w:w="0" w:type="dxa"/>
              <w:left w:w="0" w:type="dxa"/>
              <w:bottom w:w="0" w:type="dxa"/>
              <w:right w:w="0" w:type="dxa"/>
            </w:tcMar>
            <w:vAlign w:val="center"/>
          </w:tcPr>
          <w:p w14:paraId="04EB0F52" w14:textId="77777777" w:rsidR="00C56572" w:rsidRDefault="009B5B44">
            <w:pPr>
              <w:keepNext/>
              <w:spacing w:before="100" w:after="100"/>
              <w:ind w:left="100" w:right="100"/>
              <w:jc w:val="right"/>
            </w:pPr>
            <w:r>
              <w:rPr>
                <w:rFonts w:ascii="Helvetica" w:eastAsia="Helvetica" w:hAnsi="Helvetica" w:cs="Helvetica"/>
                <w:color w:val="000000"/>
                <w:sz w:val="18"/>
                <w:szCs w:val="18"/>
              </w:rPr>
              <w:t>0.79</w:t>
            </w:r>
          </w:p>
        </w:tc>
      </w:tr>
      <w:tr w:rsidR="00C56572" w14:paraId="646D0DC0" w14:textId="77777777" w:rsidTr="00C56572">
        <w:trPr>
          <w:cantSplit/>
          <w:jc w:val="center"/>
        </w:trPr>
        <w:tc>
          <w:tcPr>
            <w:tcW w:w="1257" w:type="dxa"/>
            <w:shd w:val="clear" w:color="auto" w:fill="FFFFFF"/>
            <w:tcMar>
              <w:top w:w="0" w:type="dxa"/>
              <w:left w:w="0" w:type="dxa"/>
              <w:bottom w:w="0" w:type="dxa"/>
              <w:right w:w="0" w:type="dxa"/>
            </w:tcMar>
            <w:vAlign w:val="center"/>
          </w:tcPr>
          <w:p w14:paraId="3FF33708"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70930233" w14:textId="77777777" w:rsidR="00C56572" w:rsidRDefault="009B5B44">
            <w:pPr>
              <w:keepNext/>
              <w:spacing w:before="100" w:after="100"/>
              <w:ind w:left="100" w:right="100"/>
            </w:pPr>
            <w:r>
              <w:rPr>
                <w:rFonts w:ascii="Helvetica" w:eastAsia="Helvetica" w:hAnsi="Helvetica" w:cs="Helvetica"/>
                <w:color w:val="000000"/>
                <w:sz w:val="18"/>
                <w:szCs w:val="18"/>
              </w:rPr>
              <w:t>Village (outside)</w:t>
            </w:r>
          </w:p>
        </w:tc>
        <w:tc>
          <w:tcPr>
            <w:tcW w:w="567" w:type="dxa"/>
            <w:shd w:val="clear" w:color="auto" w:fill="FFFFFF"/>
            <w:tcMar>
              <w:top w:w="0" w:type="dxa"/>
              <w:left w:w="0" w:type="dxa"/>
              <w:bottom w:w="0" w:type="dxa"/>
              <w:right w:w="0" w:type="dxa"/>
            </w:tcMar>
            <w:vAlign w:val="center"/>
          </w:tcPr>
          <w:p w14:paraId="52C845A1" w14:textId="77777777" w:rsidR="00C56572" w:rsidRDefault="009B5B44">
            <w:pPr>
              <w:keepNext/>
              <w:spacing w:before="100" w:after="100"/>
              <w:ind w:left="100" w:right="100"/>
              <w:jc w:val="right"/>
            </w:pPr>
            <w:r>
              <w:rPr>
                <w:rFonts w:ascii="Helvetica" w:eastAsia="Helvetica" w:hAnsi="Helvetica" w:cs="Helvetica"/>
                <w:color w:val="000000"/>
                <w:sz w:val="18"/>
                <w:szCs w:val="18"/>
              </w:rPr>
              <w:t>10</w:t>
            </w:r>
          </w:p>
        </w:tc>
        <w:tc>
          <w:tcPr>
            <w:tcW w:w="1347" w:type="dxa"/>
            <w:shd w:val="clear" w:color="auto" w:fill="FFFFFF"/>
            <w:tcMar>
              <w:top w:w="0" w:type="dxa"/>
              <w:left w:w="0" w:type="dxa"/>
              <w:bottom w:w="0" w:type="dxa"/>
              <w:right w:w="0" w:type="dxa"/>
            </w:tcMar>
            <w:vAlign w:val="center"/>
          </w:tcPr>
          <w:p w14:paraId="682408ED" w14:textId="77777777" w:rsidR="00C56572" w:rsidRDefault="009B5B44">
            <w:pPr>
              <w:keepNext/>
              <w:spacing w:before="100" w:after="100"/>
              <w:ind w:left="100" w:right="100"/>
            </w:pPr>
            <w:r>
              <w:rPr>
                <w:rFonts w:ascii="Helvetica" w:eastAsia="Helvetica" w:hAnsi="Helvetica" w:cs="Helvetica"/>
                <w:color w:val="000000"/>
                <w:sz w:val="18"/>
                <w:szCs w:val="18"/>
              </w:rPr>
              <w:t>1176 (0.9%)</w:t>
            </w:r>
          </w:p>
        </w:tc>
        <w:tc>
          <w:tcPr>
            <w:tcW w:w="1627" w:type="dxa"/>
            <w:shd w:val="clear" w:color="auto" w:fill="FFFFFF"/>
            <w:tcMar>
              <w:top w:w="0" w:type="dxa"/>
              <w:left w:w="0" w:type="dxa"/>
              <w:bottom w:w="0" w:type="dxa"/>
              <w:right w:w="0" w:type="dxa"/>
            </w:tcMar>
            <w:vAlign w:val="center"/>
          </w:tcPr>
          <w:p w14:paraId="49776B53" w14:textId="77777777" w:rsidR="00C56572" w:rsidRDefault="009B5B44">
            <w:pPr>
              <w:keepNext/>
              <w:spacing w:before="100" w:after="100"/>
              <w:ind w:left="100" w:right="100"/>
              <w:jc w:val="right"/>
            </w:pPr>
            <w:r>
              <w:rPr>
                <w:rFonts w:ascii="Helvetica" w:eastAsia="Helvetica" w:hAnsi="Helvetica" w:cs="Helvetica"/>
                <w:color w:val="000000"/>
                <w:sz w:val="18"/>
                <w:szCs w:val="18"/>
              </w:rPr>
              <w:t>3</w:t>
            </w:r>
          </w:p>
        </w:tc>
        <w:tc>
          <w:tcPr>
            <w:tcW w:w="1698" w:type="dxa"/>
            <w:shd w:val="clear" w:color="auto" w:fill="FFFFFF"/>
            <w:tcMar>
              <w:top w:w="0" w:type="dxa"/>
              <w:left w:w="0" w:type="dxa"/>
              <w:bottom w:w="0" w:type="dxa"/>
              <w:right w:w="0" w:type="dxa"/>
            </w:tcMar>
            <w:vAlign w:val="center"/>
          </w:tcPr>
          <w:p w14:paraId="055D3954" w14:textId="77777777" w:rsidR="00C56572" w:rsidRDefault="009B5B44">
            <w:pPr>
              <w:keepNext/>
              <w:spacing w:before="100" w:after="100"/>
              <w:ind w:left="100" w:right="100"/>
              <w:jc w:val="right"/>
            </w:pPr>
            <w:r>
              <w:rPr>
                <w:rFonts w:ascii="Helvetica" w:eastAsia="Helvetica" w:hAnsi="Helvetica" w:cs="Helvetica"/>
                <w:color w:val="000000"/>
                <w:sz w:val="18"/>
                <w:szCs w:val="18"/>
              </w:rPr>
              <w:t>1.05</w:t>
            </w:r>
          </w:p>
        </w:tc>
      </w:tr>
      <w:tr w:rsidR="00C56572" w14:paraId="29A18C18" w14:textId="77777777" w:rsidTr="00C56572">
        <w:trPr>
          <w:cantSplit/>
          <w:jc w:val="center"/>
        </w:trPr>
        <w:tc>
          <w:tcPr>
            <w:tcW w:w="1257" w:type="dxa"/>
            <w:shd w:val="clear" w:color="auto" w:fill="FFFFFF"/>
            <w:tcMar>
              <w:top w:w="0" w:type="dxa"/>
              <w:left w:w="0" w:type="dxa"/>
              <w:bottom w:w="0" w:type="dxa"/>
              <w:right w:w="0" w:type="dxa"/>
            </w:tcMar>
            <w:vAlign w:val="center"/>
          </w:tcPr>
          <w:p w14:paraId="46B56E78"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395BC4C4" w14:textId="77777777" w:rsidR="00C56572" w:rsidRDefault="009B5B44">
            <w:pPr>
              <w:keepNext/>
              <w:spacing w:before="100" w:after="100"/>
              <w:ind w:left="100" w:right="100"/>
            </w:pPr>
            <w:r>
              <w:rPr>
                <w:rFonts w:ascii="Helvetica" w:eastAsia="Helvetica" w:hAnsi="Helvetica" w:cs="Helvetica"/>
                <w:color w:val="000000"/>
                <w:sz w:val="18"/>
                <w:szCs w:val="18"/>
              </w:rPr>
              <w:t>Agriculture</w:t>
            </w:r>
          </w:p>
        </w:tc>
        <w:tc>
          <w:tcPr>
            <w:tcW w:w="567" w:type="dxa"/>
            <w:shd w:val="clear" w:color="auto" w:fill="FFFFFF"/>
            <w:tcMar>
              <w:top w:w="0" w:type="dxa"/>
              <w:left w:w="0" w:type="dxa"/>
              <w:bottom w:w="0" w:type="dxa"/>
              <w:right w:w="0" w:type="dxa"/>
            </w:tcMar>
            <w:vAlign w:val="center"/>
          </w:tcPr>
          <w:p w14:paraId="10985E82" w14:textId="77777777" w:rsidR="00C56572" w:rsidRDefault="009B5B44">
            <w:pPr>
              <w:keepNext/>
              <w:spacing w:before="100" w:after="100"/>
              <w:ind w:left="100" w:right="100"/>
              <w:jc w:val="right"/>
            </w:pPr>
            <w:r>
              <w:rPr>
                <w:rFonts w:ascii="Helvetica" w:eastAsia="Helvetica" w:hAnsi="Helvetica" w:cs="Helvetica"/>
                <w:color w:val="000000"/>
                <w:sz w:val="18"/>
                <w:szCs w:val="18"/>
              </w:rPr>
              <w:t>44</w:t>
            </w:r>
          </w:p>
        </w:tc>
        <w:tc>
          <w:tcPr>
            <w:tcW w:w="1347" w:type="dxa"/>
            <w:shd w:val="clear" w:color="auto" w:fill="FFFFFF"/>
            <w:tcMar>
              <w:top w:w="0" w:type="dxa"/>
              <w:left w:w="0" w:type="dxa"/>
              <w:bottom w:w="0" w:type="dxa"/>
              <w:right w:w="0" w:type="dxa"/>
            </w:tcMar>
            <w:vAlign w:val="center"/>
          </w:tcPr>
          <w:p w14:paraId="406E69C2" w14:textId="77777777" w:rsidR="00C56572" w:rsidRDefault="009B5B44">
            <w:pPr>
              <w:keepNext/>
              <w:spacing w:before="100" w:after="100"/>
              <w:ind w:left="100" w:right="100"/>
            </w:pPr>
            <w:r>
              <w:rPr>
                <w:rFonts w:ascii="Helvetica" w:eastAsia="Helvetica" w:hAnsi="Helvetica" w:cs="Helvetica"/>
                <w:color w:val="000000"/>
                <w:sz w:val="18"/>
                <w:szCs w:val="18"/>
              </w:rPr>
              <w:t>3912 (1.1%)</w:t>
            </w:r>
          </w:p>
        </w:tc>
        <w:tc>
          <w:tcPr>
            <w:tcW w:w="1627" w:type="dxa"/>
            <w:shd w:val="clear" w:color="auto" w:fill="FFFFFF"/>
            <w:tcMar>
              <w:top w:w="0" w:type="dxa"/>
              <w:left w:w="0" w:type="dxa"/>
              <w:bottom w:w="0" w:type="dxa"/>
              <w:right w:w="0" w:type="dxa"/>
            </w:tcMar>
            <w:vAlign w:val="center"/>
          </w:tcPr>
          <w:p w14:paraId="66DC0AB8" w14:textId="77777777" w:rsidR="00C56572" w:rsidRDefault="009B5B44">
            <w:pPr>
              <w:keepNext/>
              <w:spacing w:before="100" w:after="100"/>
              <w:ind w:left="100" w:right="100"/>
              <w:jc w:val="right"/>
            </w:pPr>
            <w:r>
              <w:rPr>
                <w:rFonts w:ascii="Helvetica" w:eastAsia="Helvetica" w:hAnsi="Helvetica" w:cs="Helvetica"/>
                <w:color w:val="000000"/>
                <w:sz w:val="18"/>
                <w:szCs w:val="18"/>
              </w:rPr>
              <w:t>5</w:t>
            </w:r>
          </w:p>
        </w:tc>
        <w:tc>
          <w:tcPr>
            <w:tcW w:w="1698" w:type="dxa"/>
            <w:shd w:val="clear" w:color="auto" w:fill="FFFFFF"/>
            <w:tcMar>
              <w:top w:w="0" w:type="dxa"/>
              <w:left w:w="0" w:type="dxa"/>
              <w:bottom w:w="0" w:type="dxa"/>
              <w:right w:w="0" w:type="dxa"/>
            </w:tcMar>
            <w:vAlign w:val="center"/>
          </w:tcPr>
          <w:p w14:paraId="22942D7B" w14:textId="77777777" w:rsidR="00C56572" w:rsidRDefault="009B5B44">
            <w:pPr>
              <w:keepNext/>
              <w:spacing w:before="100" w:after="100"/>
              <w:ind w:left="100" w:right="100"/>
              <w:jc w:val="right"/>
            </w:pPr>
            <w:r>
              <w:rPr>
                <w:rFonts w:ascii="Helvetica" w:eastAsia="Helvetica" w:hAnsi="Helvetica" w:cs="Helvetica"/>
                <w:color w:val="000000"/>
                <w:sz w:val="18"/>
                <w:szCs w:val="18"/>
              </w:rPr>
              <w:t>1.31</w:t>
            </w:r>
          </w:p>
        </w:tc>
      </w:tr>
      <w:tr w:rsidR="00C56572" w14:paraId="02879765" w14:textId="77777777" w:rsidTr="00C56572">
        <w:trPr>
          <w:cantSplit/>
          <w:jc w:val="center"/>
        </w:trPr>
        <w:tc>
          <w:tcPr>
            <w:tcW w:w="1257" w:type="dxa"/>
            <w:shd w:val="clear" w:color="auto" w:fill="FFFFFF"/>
            <w:tcMar>
              <w:top w:w="0" w:type="dxa"/>
              <w:left w:w="0" w:type="dxa"/>
              <w:bottom w:w="0" w:type="dxa"/>
              <w:right w:w="0" w:type="dxa"/>
            </w:tcMar>
            <w:vAlign w:val="center"/>
          </w:tcPr>
          <w:p w14:paraId="35884857"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484C005B" w14:textId="77777777" w:rsidR="00C56572" w:rsidRDefault="009B5B44">
            <w:pPr>
              <w:keepNext/>
              <w:spacing w:before="100" w:after="100"/>
              <w:ind w:left="100" w:right="100"/>
            </w:pPr>
            <w:r>
              <w:rPr>
                <w:rFonts w:ascii="Helvetica" w:eastAsia="Helvetica" w:hAnsi="Helvetica" w:cs="Helvetica"/>
                <w:color w:val="000000"/>
                <w:sz w:val="18"/>
                <w:szCs w:val="18"/>
              </w:rPr>
              <w:t>Fallow land</w:t>
            </w:r>
          </w:p>
        </w:tc>
        <w:tc>
          <w:tcPr>
            <w:tcW w:w="567" w:type="dxa"/>
            <w:shd w:val="clear" w:color="auto" w:fill="FFFFFF"/>
            <w:tcMar>
              <w:top w:w="0" w:type="dxa"/>
              <w:left w:w="0" w:type="dxa"/>
              <w:bottom w:w="0" w:type="dxa"/>
              <w:right w:w="0" w:type="dxa"/>
            </w:tcMar>
            <w:vAlign w:val="center"/>
          </w:tcPr>
          <w:p w14:paraId="26B6793A" w14:textId="77777777" w:rsidR="00C56572" w:rsidRDefault="009B5B44">
            <w:pPr>
              <w:keepNext/>
              <w:spacing w:before="100" w:after="100"/>
              <w:ind w:left="100" w:right="100"/>
              <w:jc w:val="right"/>
            </w:pPr>
            <w:r>
              <w:rPr>
                <w:rFonts w:ascii="Helvetica" w:eastAsia="Helvetica" w:hAnsi="Helvetica" w:cs="Helvetica"/>
                <w:color w:val="000000"/>
                <w:sz w:val="18"/>
                <w:szCs w:val="18"/>
              </w:rPr>
              <w:t>2</w:t>
            </w:r>
          </w:p>
        </w:tc>
        <w:tc>
          <w:tcPr>
            <w:tcW w:w="1347" w:type="dxa"/>
            <w:shd w:val="clear" w:color="auto" w:fill="FFFFFF"/>
            <w:tcMar>
              <w:top w:w="0" w:type="dxa"/>
              <w:left w:w="0" w:type="dxa"/>
              <w:bottom w:w="0" w:type="dxa"/>
              <w:right w:w="0" w:type="dxa"/>
            </w:tcMar>
            <w:vAlign w:val="center"/>
          </w:tcPr>
          <w:p w14:paraId="41557B90" w14:textId="77777777" w:rsidR="00C56572" w:rsidRDefault="009B5B44">
            <w:pPr>
              <w:keepNext/>
              <w:spacing w:before="100" w:after="100"/>
              <w:ind w:left="100" w:right="100"/>
            </w:pPr>
            <w:r>
              <w:rPr>
                <w:rFonts w:ascii="Helvetica" w:eastAsia="Helvetica" w:hAnsi="Helvetica" w:cs="Helvetica"/>
                <w:color w:val="000000"/>
                <w:sz w:val="18"/>
                <w:szCs w:val="18"/>
              </w:rPr>
              <w:t>776 (0.3%)</w:t>
            </w:r>
          </w:p>
        </w:tc>
        <w:tc>
          <w:tcPr>
            <w:tcW w:w="1627" w:type="dxa"/>
            <w:shd w:val="clear" w:color="auto" w:fill="FFFFFF"/>
            <w:tcMar>
              <w:top w:w="0" w:type="dxa"/>
              <w:left w:w="0" w:type="dxa"/>
              <w:bottom w:w="0" w:type="dxa"/>
              <w:right w:w="0" w:type="dxa"/>
            </w:tcMar>
            <w:vAlign w:val="center"/>
          </w:tcPr>
          <w:p w14:paraId="077226D2" w14:textId="77777777" w:rsidR="00C56572" w:rsidRDefault="009B5B44">
            <w:pPr>
              <w:keepNext/>
              <w:spacing w:before="100" w:after="100"/>
              <w:ind w:left="100" w:right="100"/>
              <w:jc w:val="right"/>
            </w:pPr>
            <w:r>
              <w:rPr>
                <w:rFonts w:ascii="Helvetica" w:eastAsia="Helvetica" w:hAnsi="Helvetica" w:cs="Helvetica"/>
                <w:color w:val="000000"/>
                <w:sz w:val="18"/>
                <w:szCs w:val="18"/>
              </w:rPr>
              <w:t>1</w:t>
            </w:r>
          </w:p>
        </w:tc>
        <w:tc>
          <w:tcPr>
            <w:tcW w:w="1698" w:type="dxa"/>
            <w:shd w:val="clear" w:color="auto" w:fill="FFFFFF"/>
            <w:tcMar>
              <w:top w:w="0" w:type="dxa"/>
              <w:left w:w="0" w:type="dxa"/>
              <w:bottom w:w="0" w:type="dxa"/>
              <w:right w:w="0" w:type="dxa"/>
            </w:tcMar>
            <w:vAlign w:val="center"/>
          </w:tcPr>
          <w:p w14:paraId="41480228" w14:textId="77777777" w:rsidR="00C56572" w:rsidRDefault="009B5B44">
            <w:pPr>
              <w:keepNext/>
              <w:spacing w:before="100" w:after="100"/>
              <w:ind w:left="100" w:right="100"/>
              <w:jc w:val="right"/>
            </w:pPr>
            <w:r>
              <w:rPr>
                <w:rFonts w:ascii="Helvetica" w:eastAsia="Helvetica" w:hAnsi="Helvetica" w:cs="Helvetica"/>
                <w:color w:val="000000"/>
                <w:sz w:val="18"/>
                <w:szCs w:val="18"/>
              </w:rPr>
              <w:t>0.00</w:t>
            </w:r>
          </w:p>
        </w:tc>
      </w:tr>
      <w:tr w:rsidR="00C56572" w14:paraId="63B70854" w14:textId="77777777" w:rsidTr="00C56572">
        <w:trPr>
          <w:cantSplit/>
          <w:jc w:val="center"/>
        </w:trPr>
        <w:tc>
          <w:tcPr>
            <w:tcW w:w="1257" w:type="dxa"/>
            <w:shd w:val="clear" w:color="auto" w:fill="FFFFFF"/>
            <w:tcMar>
              <w:top w:w="0" w:type="dxa"/>
              <w:left w:w="0" w:type="dxa"/>
              <w:bottom w:w="0" w:type="dxa"/>
              <w:right w:w="0" w:type="dxa"/>
            </w:tcMar>
            <w:vAlign w:val="center"/>
          </w:tcPr>
          <w:p w14:paraId="26C7AF85"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55A55324" w14:textId="77777777" w:rsidR="00C56572" w:rsidRDefault="009B5B44">
            <w:pPr>
              <w:keepNext/>
              <w:spacing w:before="100" w:after="100"/>
              <w:ind w:left="100" w:right="100"/>
            </w:pPr>
            <w:r>
              <w:rPr>
                <w:rFonts w:ascii="Helvetica" w:eastAsia="Helvetica" w:hAnsi="Helvetica" w:cs="Helvetica"/>
                <w:color w:val="000000"/>
                <w:sz w:val="18"/>
                <w:szCs w:val="18"/>
              </w:rPr>
              <w:t>Forest</w:t>
            </w:r>
          </w:p>
        </w:tc>
        <w:tc>
          <w:tcPr>
            <w:tcW w:w="567" w:type="dxa"/>
            <w:shd w:val="clear" w:color="auto" w:fill="FFFFFF"/>
            <w:tcMar>
              <w:top w:w="0" w:type="dxa"/>
              <w:left w:w="0" w:type="dxa"/>
              <w:bottom w:w="0" w:type="dxa"/>
              <w:right w:w="0" w:type="dxa"/>
            </w:tcMar>
            <w:vAlign w:val="center"/>
          </w:tcPr>
          <w:p w14:paraId="4273640B" w14:textId="77777777" w:rsidR="00C56572" w:rsidRDefault="009B5B44">
            <w:pPr>
              <w:keepNext/>
              <w:spacing w:before="100" w:after="100"/>
              <w:ind w:left="100" w:right="100"/>
              <w:jc w:val="right"/>
            </w:pPr>
            <w:r>
              <w:rPr>
                <w:rFonts w:ascii="Helvetica" w:eastAsia="Helvetica" w:hAnsi="Helvetica" w:cs="Helvetica"/>
                <w:color w:val="000000"/>
                <w:sz w:val="18"/>
                <w:szCs w:val="18"/>
              </w:rPr>
              <w:t>2</w:t>
            </w:r>
          </w:p>
        </w:tc>
        <w:tc>
          <w:tcPr>
            <w:tcW w:w="1347" w:type="dxa"/>
            <w:shd w:val="clear" w:color="auto" w:fill="FFFFFF"/>
            <w:tcMar>
              <w:top w:w="0" w:type="dxa"/>
              <w:left w:w="0" w:type="dxa"/>
              <w:bottom w:w="0" w:type="dxa"/>
              <w:right w:w="0" w:type="dxa"/>
            </w:tcMar>
            <w:vAlign w:val="center"/>
          </w:tcPr>
          <w:p w14:paraId="5FD1DD46" w14:textId="77777777" w:rsidR="00C56572" w:rsidRDefault="009B5B44">
            <w:pPr>
              <w:keepNext/>
              <w:spacing w:before="100" w:after="100"/>
              <w:ind w:left="100" w:right="100"/>
            </w:pPr>
            <w:r>
              <w:rPr>
                <w:rFonts w:ascii="Helvetica" w:eastAsia="Helvetica" w:hAnsi="Helvetica" w:cs="Helvetica"/>
                <w:color w:val="000000"/>
                <w:sz w:val="18"/>
                <w:szCs w:val="18"/>
              </w:rPr>
              <w:t>1568 (0.1%)</w:t>
            </w:r>
          </w:p>
        </w:tc>
        <w:tc>
          <w:tcPr>
            <w:tcW w:w="1627" w:type="dxa"/>
            <w:shd w:val="clear" w:color="auto" w:fill="FFFFFF"/>
            <w:tcMar>
              <w:top w:w="0" w:type="dxa"/>
              <w:left w:w="0" w:type="dxa"/>
              <w:bottom w:w="0" w:type="dxa"/>
              <w:right w:w="0" w:type="dxa"/>
            </w:tcMar>
            <w:vAlign w:val="center"/>
          </w:tcPr>
          <w:p w14:paraId="1122BA1F" w14:textId="77777777" w:rsidR="00C56572" w:rsidRDefault="009B5B44">
            <w:pPr>
              <w:keepNext/>
              <w:spacing w:before="100" w:after="100"/>
              <w:ind w:left="100" w:right="100"/>
              <w:jc w:val="right"/>
            </w:pPr>
            <w:r>
              <w:rPr>
                <w:rFonts w:ascii="Helvetica" w:eastAsia="Helvetica" w:hAnsi="Helvetica" w:cs="Helvetica"/>
                <w:color w:val="000000"/>
                <w:sz w:val="18"/>
                <w:szCs w:val="18"/>
              </w:rPr>
              <w:t>1</w:t>
            </w:r>
          </w:p>
        </w:tc>
        <w:tc>
          <w:tcPr>
            <w:tcW w:w="1698" w:type="dxa"/>
            <w:shd w:val="clear" w:color="auto" w:fill="FFFFFF"/>
            <w:tcMar>
              <w:top w:w="0" w:type="dxa"/>
              <w:left w:w="0" w:type="dxa"/>
              <w:bottom w:w="0" w:type="dxa"/>
              <w:right w:w="0" w:type="dxa"/>
            </w:tcMar>
            <w:vAlign w:val="center"/>
          </w:tcPr>
          <w:p w14:paraId="7C4AFC1E" w14:textId="77777777" w:rsidR="00C56572" w:rsidRDefault="009B5B44">
            <w:pPr>
              <w:keepNext/>
              <w:spacing w:before="100" w:after="100"/>
              <w:ind w:left="100" w:right="100"/>
              <w:jc w:val="right"/>
            </w:pPr>
            <w:r>
              <w:rPr>
                <w:rFonts w:ascii="Helvetica" w:eastAsia="Helvetica" w:hAnsi="Helvetica" w:cs="Helvetica"/>
                <w:color w:val="000000"/>
                <w:sz w:val="18"/>
                <w:szCs w:val="18"/>
              </w:rPr>
              <w:t>0.00</w:t>
            </w:r>
          </w:p>
        </w:tc>
      </w:tr>
      <w:tr w:rsidR="00C56572" w14:paraId="65884D6E" w14:textId="77777777" w:rsidTr="00C56572">
        <w:trPr>
          <w:cantSplit/>
          <w:jc w:val="center"/>
        </w:trPr>
        <w:tc>
          <w:tcPr>
            <w:tcW w:w="1257" w:type="dxa"/>
            <w:shd w:val="clear" w:color="auto" w:fill="FFFFFF"/>
            <w:tcMar>
              <w:top w:w="0" w:type="dxa"/>
              <w:left w:w="0" w:type="dxa"/>
              <w:bottom w:w="0" w:type="dxa"/>
              <w:right w:w="0" w:type="dxa"/>
            </w:tcMar>
            <w:vAlign w:val="center"/>
          </w:tcPr>
          <w:p w14:paraId="7FC75B0C"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1DFCE814" w14:textId="77777777" w:rsidR="00C56572" w:rsidRDefault="009B5B44">
            <w:pPr>
              <w:keepNext/>
              <w:spacing w:before="100" w:after="100"/>
              <w:ind w:left="100" w:right="100"/>
            </w:pPr>
            <w:r>
              <w:rPr>
                <w:rFonts w:ascii="Helvetica" w:eastAsia="Helvetica" w:hAnsi="Helvetica" w:cs="Helvetica"/>
                <w:color w:val="000000"/>
                <w:sz w:val="18"/>
                <w:szCs w:val="18"/>
              </w:rPr>
              <w:t>Combined</w:t>
            </w:r>
          </w:p>
        </w:tc>
        <w:tc>
          <w:tcPr>
            <w:tcW w:w="567" w:type="dxa"/>
            <w:shd w:val="clear" w:color="auto" w:fill="FFFFFF"/>
            <w:tcMar>
              <w:top w:w="0" w:type="dxa"/>
              <w:left w:w="0" w:type="dxa"/>
              <w:bottom w:w="0" w:type="dxa"/>
              <w:right w:w="0" w:type="dxa"/>
            </w:tcMar>
            <w:vAlign w:val="center"/>
          </w:tcPr>
          <w:p w14:paraId="0A5FFF8A" w14:textId="77777777" w:rsidR="00C56572" w:rsidRDefault="009B5B44">
            <w:pPr>
              <w:keepNext/>
              <w:spacing w:before="100" w:after="100"/>
              <w:ind w:left="100" w:right="100"/>
              <w:jc w:val="right"/>
            </w:pPr>
            <w:r>
              <w:rPr>
                <w:rFonts w:ascii="Helvetica" w:eastAsia="Helvetica" w:hAnsi="Helvetica" w:cs="Helvetica"/>
                <w:color w:val="000000"/>
                <w:sz w:val="18"/>
                <w:szCs w:val="18"/>
              </w:rPr>
              <w:t>122</w:t>
            </w:r>
          </w:p>
        </w:tc>
        <w:tc>
          <w:tcPr>
            <w:tcW w:w="1347" w:type="dxa"/>
            <w:shd w:val="clear" w:color="auto" w:fill="FFFFFF"/>
            <w:tcMar>
              <w:top w:w="0" w:type="dxa"/>
              <w:left w:w="0" w:type="dxa"/>
              <w:bottom w:w="0" w:type="dxa"/>
              <w:right w:w="0" w:type="dxa"/>
            </w:tcMar>
            <w:vAlign w:val="center"/>
          </w:tcPr>
          <w:p w14:paraId="1FDB146C" w14:textId="77777777" w:rsidR="00C56572" w:rsidRDefault="009B5B44">
            <w:pPr>
              <w:keepNext/>
              <w:spacing w:before="100" w:after="100"/>
              <w:ind w:left="100" w:right="100"/>
            </w:pPr>
            <w:r>
              <w:rPr>
                <w:rFonts w:ascii="Helvetica" w:eastAsia="Helvetica" w:hAnsi="Helvetica" w:cs="Helvetica"/>
                <w:color w:val="000000"/>
                <w:sz w:val="18"/>
                <w:szCs w:val="18"/>
              </w:rPr>
              <w:t>8584 (1.4%)</w:t>
            </w:r>
          </w:p>
        </w:tc>
        <w:tc>
          <w:tcPr>
            <w:tcW w:w="1627" w:type="dxa"/>
            <w:shd w:val="clear" w:color="auto" w:fill="FFFFFF"/>
            <w:tcMar>
              <w:top w:w="0" w:type="dxa"/>
              <w:left w:w="0" w:type="dxa"/>
              <w:bottom w:w="0" w:type="dxa"/>
              <w:right w:w="0" w:type="dxa"/>
            </w:tcMar>
            <w:vAlign w:val="center"/>
          </w:tcPr>
          <w:p w14:paraId="32AB2B0F" w14:textId="77777777" w:rsidR="00C56572" w:rsidRDefault="009B5B44">
            <w:pPr>
              <w:keepNext/>
              <w:spacing w:before="100" w:after="100"/>
              <w:ind w:left="100" w:right="100"/>
              <w:jc w:val="right"/>
            </w:pPr>
            <w:r>
              <w:rPr>
                <w:rFonts w:ascii="Helvetica" w:eastAsia="Helvetica" w:hAnsi="Helvetica" w:cs="Helvetica"/>
                <w:color w:val="000000"/>
                <w:sz w:val="18"/>
                <w:szCs w:val="18"/>
              </w:rPr>
              <w:t>7</w:t>
            </w:r>
          </w:p>
        </w:tc>
        <w:tc>
          <w:tcPr>
            <w:tcW w:w="1698" w:type="dxa"/>
            <w:shd w:val="clear" w:color="auto" w:fill="FFFFFF"/>
            <w:tcMar>
              <w:top w:w="0" w:type="dxa"/>
              <w:left w:w="0" w:type="dxa"/>
              <w:bottom w:w="0" w:type="dxa"/>
              <w:right w:w="0" w:type="dxa"/>
            </w:tcMar>
            <w:vAlign w:val="center"/>
          </w:tcPr>
          <w:p w14:paraId="6B9F9E49" w14:textId="77777777" w:rsidR="00C56572" w:rsidRDefault="009B5B44">
            <w:pPr>
              <w:keepNext/>
              <w:spacing w:before="100" w:after="100"/>
              <w:ind w:left="100" w:right="100"/>
              <w:jc w:val="right"/>
            </w:pPr>
            <w:r>
              <w:rPr>
                <w:rFonts w:ascii="Helvetica" w:eastAsia="Helvetica" w:hAnsi="Helvetica" w:cs="Helvetica"/>
                <w:color w:val="000000"/>
                <w:sz w:val="18"/>
                <w:szCs w:val="18"/>
              </w:rPr>
              <w:t>1.44</w:t>
            </w:r>
          </w:p>
        </w:tc>
      </w:tr>
      <w:tr w:rsidR="00C56572" w14:paraId="5DDF5F45" w14:textId="77777777" w:rsidTr="00C56572">
        <w:trPr>
          <w:cantSplit/>
          <w:jc w:val="center"/>
        </w:trPr>
        <w:tc>
          <w:tcPr>
            <w:tcW w:w="1257" w:type="dxa"/>
            <w:shd w:val="clear" w:color="auto" w:fill="FFFFFF"/>
            <w:tcMar>
              <w:top w:w="0" w:type="dxa"/>
              <w:left w:w="0" w:type="dxa"/>
              <w:bottom w:w="0" w:type="dxa"/>
              <w:right w:w="0" w:type="dxa"/>
            </w:tcMar>
            <w:vAlign w:val="center"/>
          </w:tcPr>
          <w:p w14:paraId="390F58FE" w14:textId="77777777" w:rsidR="00C56572" w:rsidRDefault="009B5B44">
            <w:pPr>
              <w:keepNext/>
              <w:spacing w:before="100" w:after="100"/>
              <w:ind w:left="100" w:right="100"/>
            </w:pPr>
            <w:proofErr w:type="spellStart"/>
            <w:r>
              <w:rPr>
                <w:rFonts w:ascii="Helvetica" w:eastAsia="Helvetica" w:hAnsi="Helvetica" w:cs="Helvetica"/>
                <w:color w:val="000000"/>
                <w:sz w:val="18"/>
                <w:szCs w:val="18"/>
              </w:rPr>
              <w:t>Lalehun</w:t>
            </w:r>
            <w:proofErr w:type="spellEnd"/>
          </w:p>
        </w:tc>
        <w:tc>
          <w:tcPr>
            <w:tcW w:w="1557" w:type="dxa"/>
            <w:shd w:val="clear" w:color="auto" w:fill="FFFFFF"/>
            <w:tcMar>
              <w:top w:w="0" w:type="dxa"/>
              <w:left w:w="0" w:type="dxa"/>
              <w:bottom w:w="0" w:type="dxa"/>
              <w:right w:w="0" w:type="dxa"/>
            </w:tcMar>
            <w:vAlign w:val="center"/>
          </w:tcPr>
          <w:p w14:paraId="1CD5CE8F" w14:textId="77777777" w:rsidR="00C56572" w:rsidRDefault="00C56572">
            <w:pPr>
              <w:keepNext/>
              <w:spacing w:before="100" w:after="100"/>
              <w:ind w:left="100" w:right="100"/>
            </w:pPr>
          </w:p>
        </w:tc>
        <w:tc>
          <w:tcPr>
            <w:tcW w:w="567" w:type="dxa"/>
            <w:shd w:val="clear" w:color="auto" w:fill="FFFFFF"/>
            <w:tcMar>
              <w:top w:w="0" w:type="dxa"/>
              <w:left w:w="0" w:type="dxa"/>
              <w:bottom w:w="0" w:type="dxa"/>
              <w:right w:w="0" w:type="dxa"/>
            </w:tcMar>
            <w:vAlign w:val="center"/>
          </w:tcPr>
          <w:p w14:paraId="516205F6" w14:textId="77777777" w:rsidR="00C56572" w:rsidRDefault="00C56572">
            <w:pPr>
              <w:keepNext/>
              <w:spacing w:before="100" w:after="100"/>
              <w:ind w:left="100" w:right="100"/>
              <w:jc w:val="right"/>
            </w:pPr>
          </w:p>
        </w:tc>
        <w:tc>
          <w:tcPr>
            <w:tcW w:w="1347" w:type="dxa"/>
            <w:shd w:val="clear" w:color="auto" w:fill="FFFFFF"/>
            <w:tcMar>
              <w:top w:w="0" w:type="dxa"/>
              <w:left w:w="0" w:type="dxa"/>
              <w:bottom w:w="0" w:type="dxa"/>
              <w:right w:w="0" w:type="dxa"/>
            </w:tcMar>
            <w:vAlign w:val="center"/>
          </w:tcPr>
          <w:p w14:paraId="388B892E" w14:textId="77777777" w:rsidR="00C56572" w:rsidRDefault="00C56572">
            <w:pPr>
              <w:keepNext/>
              <w:spacing w:before="100" w:after="100"/>
              <w:ind w:left="100" w:right="100"/>
            </w:pPr>
          </w:p>
        </w:tc>
        <w:tc>
          <w:tcPr>
            <w:tcW w:w="1627" w:type="dxa"/>
            <w:shd w:val="clear" w:color="auto" w:fill="FFFFFF"/>
            <w:tcMar>
              <w:top w:w="0" w:type="dxa"/>
              <w:left w:w="0" w:type="dxa"/>
              <w:bottom w:w="0" w:type="dxa"/>
              <w:right w:w="0" w:type="dxa"/>
            </w:tcMar>
            <w:vAlign w:val="center"/>
          </w:tcPr>
          <w:p w14:paraId="5C1A893E" w14:textId="77777777" w:rsidR="00C56572" w:rsidRDefault="00C56572">
            <w:pPr>
              <w:keepNext/>
              <w:spacing w:before="100" w:after="100"/>
              <w:ind w:left="100" w:right="100"/>
              <w:jc w:val="right"/>
            </w:pPr>
          </w:p>
        </w:tc>
        <w:tc>
          <w:tcPr>
            <w:tcW w:w="1698" w:type="dxa"/>
            <w:shd w:val="clear" w:color="auto" w:fill="FFFFFF"/>
            <w:tcMar>
              <w:top w:w="0" w:type="dxa"/>
              <w:left w:w="0" w:type="dxa"/>
              <w:bottom w:w="0" w:type="dxa"/>
              <w:right w:w="0" w:type="dxa"/>
            </w:tcMar>
            <w:vAlign w:val="center"/>
          </w:tcPr>
          <w:p w14:paraId="01100012" w14:textId="77777777" w:rsidR="00C56572" w:rsidRDefault="00C56572">
            <w:pPr>
              <w:keepNext/>
              <w:spacing w:before="100" w:after="100"/>
              <w:ind w:left="100" w:right="100"/>
              <w:jc w:val="right"/>
            </w:pPr>
          </w:p>
        </w:tc>
      </w:tr>
      <w:tr w:rsidR="00C56572" w14:paraId="0559F958" w14:textId="77777777" w:rsidTr="00C56572">
        <w:trPr>
          <w:cantSplit/>
          <w:jc w:val="center"/>
        </w:trPr>
        <w:tc>
          <w:tcPr>
            <w:tcW w:w="1257" w:type="dxa"/>
            <w:shd w:val="clear" w:color="auto" w:fill="FFFFFF"/>
            <w:tcMar>
              <w:top w:w="0" w:type="dxa"/>
              <w:left w:w="0" w:type="dxa"/>
              <w:bottom w:w="0" w:type="dxa"/>
              <w:right w:w="0" w:type="dxa"/>
            </w:tcMar>
            <w:vAlign w:val="center"/>
          </w:tcPr>
          <w:p w14:paraId="5D56C4C4"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64C76B51" w14:textId="77777777" w:rsidR="00C56572" w:rsidRDefault="009B5B44">
            <w:pPr>
              <w:keepNext/>
              <w:spacing w:before="100" w:after="100"/>
              <w:ind w:left="100" w:right="100"/>
            </w:pPr>
            <w:r>
              <w:rPr>
                <w:rFonts w:ascii="Helvetica" w:eastAsia="Helvetica" w:hAnsi="Helvetica" w:cs="Helvetica"/>
                <w:color w:val="000000"/>
                <w:sz w:val="18"/>
                <w:szCs w:val="18"/>
              </w:rPr>
              <w:t>Village (inside)</w:t>
            </w:r>
          </w:p>
        </w:tc>
        <w:tc>
          <w:tcPr>
            <w:tcW w:w="567" w:type="dxa"/>
            <w:shd w:val="clear" w:color="auto" w:fill="FFFFFF"/>
            <w:tcMar>
              <w:top w:w="0" w:type="dxa"/>
              <w:left w:w="0" w:type="dxa"/>
              <w:bottom w:w="0" w:type="dxa"/>
              <w:right w:w="0" w:type="dxa"/>
            </w:tcMar>
            <w:vAlign w:val="center"/>
          </w:tcPr>
          <w:p w14:paraId="516CF3A4" w14:textId="77777777" w:rsidR="00C56572" w:rsidRDefault="009B5B44">
            <w:pPr>
              <w:keepNext/>
              <w:spacing w:before="100" w:after="100"/>
              <w:ind w:left="100" w:right="100"/>
              <w:jc w:val="right"/>
            </w:pPr>
            <w:r>
              <w:rPr>
                <w:rFonts w:ascii="Helvetica" w:eastAsia="Helvetica" w:hAnsi="Helvetica" w:cs="Helvetica"/>
                <w:color w:val="000000"/>
                <w:sz w:val="18"/>
                <w:szCs w:val="18"/>
              </w:rPr>
              <w:t>26</w:t>
            </w:r>
          </w:p>
        </w:tc>
        <w:tc>
          <w:tcPr>
            <w:tcW w:w="1347" w:type="dxa"/>
            <w:shd w:val="clear" w:color="auto" w:fill="FFFFFF"/>
            <w:tcMar>
              <w:top w:w="0" w:type="dxa"/>
              <w:left w:w="0" w:type="dxa"/>
              <w:bottom w:w="0" w:type="dxa"/>
              <w:right w:w="0" w:type="dxa"/>
            </w:tcMar>
            <w:vAlign w:val="center"/>
          </w:tcPr>
          <w:p w14:paraId="5BCBC606" w14:textId="77777777" w:rsidR="00C56572" w:rsidRDefault="009B5B44">
            <w:pPr>
              <w:keepNext/>
              <w:spacing w:before="100" w:after="100"/>
              <w:ind w:left="100" w:right="100"/>
            </w:pPr>
            <w:r>
              <w:rPr>
                <w:rFonts w:ascii="Helvetica" w:eastAsia="Helvetica" w:hAnsi="Helvetica" w:cs="Helvetica"/>
                <w:color w:val="000000"/>
                <w:sz w:val="18"/>
                <w:szCs w:val="18"/>
              </w:rPr>
              <w:t>928 (2.8%)</w:t>
            </w:r>
          </w:p>
        </w:tc>
        <w:tc>
          <w:tcPr>
            <w:tcW w:w="1627" w:type="dxa"/>
            <w:shd w:val="clear" w:color="auto" w:fill="FFFFFF"/>
            <w:tcMar>
              <w:top w:w="0" w:type="dxa"/>
              <w:left w:w="0" w:type="dxa"/>
              <w:bottom w:w="0" w:type="dxa"/>
              <w:right w:w="0" w:type="dxa"/>
            </w:tcMar>
            <w:vAlign w:val="center"/>
          </w:tcPr>
          <w:p w14:paraId="3378C027" w14:textId="77777777" w:rsidR="00C56572" w:rsidRDefault="009B5B44">
            <w:pPr>
              <w:keepNext/>
              <w:spacing w:before="100" w:after="100"/>
              <w:ind w:left="100" w:right="100"/>
              <w:jc w:val="right"/>
            </w:pPr>
            <w:r>
              <w:rPr>
                <w:rFonts w:ascii="Helvetica" w:eastAsia="Helvetica" w:hAnsi="Helvetica" w:cs="Helvetica"/>
                <w:color w:val="000000"/>
                <w:sz w:val="18"/>
                <w:szCs w:val="18"/>
              </w:rPr>
              <w:t>3</w:t>
            </w:r>
          </w:p>
        </w:tc>
        <w:tc>
          <w:tcPr>
            <w:tcW w:w="1698" w:type="dxa"/>
            <w:shd w:val="clear" w:color="auto" w:fill="FFFFFF"/>
            <w:tcMar>
              <w:top w:w="0" w:type="dxa"/>
              <w:left w:w="0" w:type="dxa"/>
              <w:bottom w:w="0" w:type="dxa"/>
              <w:right w:w="0" w:type="dxa"/>
            </w:tcMar>
            <w:vAlign w:val="center"/>
          </w:tcPr>
          <w:p w14:paraId="3A706831" w14:textId="77777777" w:rsidR="00C56572" w:rsidRDefault="009B5B44">
            <w:pPr>
              <w:keepNext/>
              <w:spacing w:before="100" w:after="100"/>
              <w:ind w:left="100" w:right="100"/>
              <w:jc w:val="right"/>
            </w:pPr>
            <w:r>
              <w:rPr>
                <w:rFonts w:ascii="Helvetica" w:eastAsia="Helvetica" w:hAnsi="Helvetica" w:cs="Helvetica"/>
                <w:color w:val="000000"/>
                <w:sz w:val="18"/>
                <w:szCs w:val="18"/>
              </w:rPr>
              <w:t>1.01</w:t>
            </w:r>
          </w:p>
        </w:tc>
      </w:tr>
      <w:tr w:rsidR="00C56572" w14:paraId="78224FE8" w14:textId="77777777" w:rsidTr="00C56572">
        <w:trPr>
          <w:cantSplit/>
          <w:jc w:val="center"/>
        </w:trPr>
        <w:tc>
          <w:tcPr>
            <w:tcW w:w="1257" w:type="dxa"/>
            <w:shd w:val="clear" w:color="auto" w:fill="FFFFFF"/>
            <w:tcMar>
              <w:top w:w="0" w:type="dxa"/>
              <w:left w:w="0" w:type="dxa"/>
              <w:bottom w:w="0" w:type="dxa"/>
              <w:right w:w="0" w:type="dxa"/>
            </w:tcMar>
            <w:vAlign w:val="center"/>
          </w:tcPr>
          <w:p w14:paraId="67BF5AC4"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3309FB14" w14:textId="77777777" w:rsidR="00C56572" w:rsidRDefault="009B5B44">
            <w:pPr>
              <w:keepNext/>
              <w:spacing w:before="100" w:after="100"/>
              <w:ind w:left="100" w:right="100"/>
            </w:pPr>
            <w:r>
              <w:rPr>
                <w:rFonts w:ascii="Helvetica" w:eastAsia="Helvetica" w:hAnsi="Helvetica" w:cs="Helvetica"/>
                <w:color w:val="000000"/>
                <w:sz w:val="18"/>
                <w:szCs w:val="18"/>
              </w:rPr>
              <w:t>Village (outside)</w:t>
            </w:r>
          </w:p>
        </w:tc>
        <w:tc>
          <w:tcPr>
            <w:tcW w:w="567" w:type="dxa"/>
            <w:shd w:val="clear" w:color="auto" w:fill="FFFFFF"/>
            <w:tcMar>
              <w:top w:w="0" w:type="dxa"/>
              <w:left w:w="0" w:type="dxa"/>
              <w:bottom w:w="0" w:type="dxa"/>
              <w:right w:w="0" w:type="dxa"/>
            </w:tcMar>
            <w:vAlign w:val="center"/>
          </w:tcPr>
          <w:p w14:paraId="20F1FAFF" w14:textId="77777777" w:rsidR="00C56572" w:rsidRDefault="009B5B44">
            <w:pPr>
              <w:keepNext/>
              <w:spacing w:before="100" w:after="100"/>
              <w:ind w:left="100" w:right="100"/>
              <w:jc w:val="right"/>
            </w:pPr>
            <w:r>
              <w:rPr>
                <w:rFonts w:ascii="Helvetica" w:eastAsia="Helvetica" w:hAnsi="Helvetica" w:cs="Helvetica"/>
                <w:color w:val="000000"/>
                <w:sz w:val="18"/>
                <w:szCs w:val="18"/>
              </w:rPr>
              <w:t>21</w:t>
            </w:r>
          </w:p>
        </w:tc>
        <w:tc>
          <w:tcPr>
            <w:tcW w:w="1347" w:type="dxa"/>
            <w:shd w:val="clear" w:color="auto" w:fill="FFFFFF"/>
            <w:tcMar>
              <w:top w:w="0" w:type="dxa"/>
              <w:left w:w="0" w:type="dxa"/>
              <w:bottom w:w="0" w:type="dxa"/>
              <w:right w:w="0" w:type="dxa"/>
            </w:tcMar>
            <w:vAlign w:val="center"/>
          </w:tcPr>
          <w:p w14:paraId="7E36BC1C" w14:textId="77777777" w:rsidR="00C56572" w:rsidRDefault="009B5B44">
            <w:pPr>
              <w:keepNext/>
              <w:spacing w:before="100" w:after="100"/>
              <w:ind w:left="100" w:right="100"/>
            </w:pPr>
            <w:r>
              <w:rPr>
                <w:rFonts w:ascii="Helvetica" w:eastAsia="Helvetica" w:hAnsi="Helvetica" w:cs="Helvetica"/>
                <w:color w:val="000000"/>
                <w:sz w:val="18"/>
                <w:szCs w:val="18"/>
              </w:rPr>
              <w:t>944 (2.2%)</w:t>
            </w:r>
          </w:p>
        </w:tc>
        <w:tc>
          <w:tcPr>
            <w:tcW w:w="1627" w:type="dxa"/>
            <w:shd w:val="clear" w:color="auto" w:fill="FFFFFF"/>
            <w:tcMar>
              <w:top w:w="0" w:type="dxa"/>
              <w:left w:w="0" w:type="dxa"/>
              <w:bottom w:w="0" w:type="dxa"/>
              <w:right w:w="0" w:type="dxa"/>
            </w:tcMar>
            <w:vAlign w:val="center"/>
          </w:tcPr>
          <w:p w14:paraId="14DB7636" w14:textId="77777777" w:rsidR="00C56572" w:rsidRDefault="009B5B44">
            <w:pPr>
              <w:keepNext/>
              <w:spacing w:before="100" w:after="100"/>
              <w:ind w:left="100" w:right="100"/>
              <w:jc w:val="right"/>
            </w:pPr>
            <w:r>
              <w:rPr>
                <w:rFonts w:ascii="Helvetica" w:eastAsia="Helvetica" w:hAnsi="Helvetica" w:cs="Helvetica"/>
                <w:color w:val="000000"/>
                <w:sz w:val="18"/>
                <w:szCs w:val="18"/>
              </w:rPr>
              <w:t>6</w:t>
            </w:r>
          </w:p>
        </w:tc>
        <w:tc>
          <w:tcPr>
            <w:tcW w:w="1698" w:type="dxa"/>
            <w:shd w:val="clear" w:color="auto" w:fill="FFFFFF"/>
            <w:tcMar>
              <w:top w:w="0" w:type="dxa"/>
              <w:left w:w="0" w:type="dxa"/>
              <w:bottom w:w="0" w:type="dxa"/>
              <w:right w:w="0" w:type="dxa"/>
            </w:tcMar>
            <w:vAlign w:val="center"/>
          </w:tcPr>
          <w:p w14:paraId="4252A8CB" w14:textId="77777777" w:rsidR="00C56572" w:rsidRDefault="009B5B44">
            <w:pPr>
              <w:keepNext/>
              <w:spacing w:before="100" w:after="100"/>
              <w:ind w:left="100" w:right="100"/>
              <w:jc w:val="right"/>
            </w:pPr>
            <w:r>
              <w:rPr>
                <w:rFonts w:ascii="Helvetica" w:eastAsia="Helvetica" w:hAnsi="Helvetica" w:cs="Helvetica"/>
                <w:color w:val="000000"/>
                <w:sz w:val="18"/>
                <w:szCs w:val="18"/>
              </w:rPr>
              <w:t>1.54</w:t>
            </w:r>
          </w:p>
        </w:tc>
      </w:tr>
      <w:tr w:rsidR="00C56572" w14:paraId="7AFE083B" w14:textId="77777777" w:rsidTr="00C56572">
        <w:trPr>
          <w:cantSplit/>
          <w:jc w:val="center"/>
        </w:trPr>
        <w:tc>
          <w:tcPr>
            <w:tcW w:w="1257" w:type="dxa"/>
            <w:shd w:val="clear" w:color="auto" w:fill="FFFFFF"/>
            <w:tcMar>
              <w:top w:w="0" w:type="dxa"/>
              <w:left w:w="0" w:type="dxa"/>
              <w:bottom w:w="0" w:type="dxa"/>
              <w:right w:w="0" w:type="dxa"/>
            </w:tcMar>
            <w:vAlign w:val="center"/>
          </w:tcPr>
          <w:p w14:paraId="57606127"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277C0856" w14:textId="77777777" w:rsidR="00C56572" w:rsidRDefault="009B5B44">
            <w:pPr>
              <w:keepNext/>
              <w:spacing w:before="100" w:after="100"/>
              <w:ind w:left="100" w:right="100"/>
            </w:pPr>
            <w:r>
              <w:rPr>
                <w:rFonts w:ascii="Helvetica" w:eastAsia="Helvetica" w:hAnsi="Helvetica" w:cs="Helvetica"/>
                <w:color w:val="000000"/>
                <w:sz w:val="18"/>
                <w:szCs w:val="18"/>
              </w:rPr>
              <w:t>Agriculture</w:t>
            </w:r>
          </w:p>
        </w:tc>
        <w:tc>
          <w:tcPr>
            <w:tcW w:w="567" w:type="dxa"/>
            <w:shd w:val="clear" w:color="auto" w:fill="FFFFFF"/>
            <w:tcMar>
              <w:top w:w="0" w:type="dxa"/>
              <w:left w:w="0" w:type="dxa"/>
              <w:bottom w:w="0" w:type="dxa"/>
              <w:right w:w="0" w:type="dxa"/>
            </w:tcMar>
            <w:vAlign w:val="center"/>
          </w:tcPr>
          <w:p w14:paraId="5C5885AF" w14:textId="77777777" w:rsidR="00C56572" w:rsidRDefault="009B5B44">
            <w:pPr>
              <w:keepNext/>
              <w:spacing w:before="100" w:after="100"/>
              <w:ind w:left="100" w:right="100"/>
              <w:jc w:val="right"/>
            </w:pPr>
            <w:r>
              <w:rPr>
                <w:rFonts w:ascii="Helvetica" w:eastAsia="Helvetica" w:hAnsi="Helvetica" w:cs="Helvetica"/>
                <w:color w:val="000000"/>
                <w:sz w:val="18"/>
                <w:szCs w:val="18"/>
              </w:rPr>
              <w:t>111</w:t>
            </w:r>
          </w:p>
        </w:tc>
        <w:tc>
          <w:tcPr>
            <w:tcW w:w="1347" w:type="dxa"/>
            <w:shd w:val="clear" w:color="auto" w:fill="FFFFFF"/>
            <w:tcMar>
              <w:top w:w="0" w:type="dxa"/>
              <w:left w:w="0" w:type="dxa"/>
              <w:bottom w:w="0" w:type="dxa"/>
              <w:right w:w="0" w:type="dxa"/>
            </w:tcMar>
            <w:vAlign w:val="center"/>
          </w:tcPr>
          <w:p w14:paraId="4B0D7E7D" w14:textId="77777777" w:rsidR="00C56572" w:rsidRDefault="009B5B44">
            <w:pPr>
              <w:keepNext/>
              <w:spacing w:before="100" w:after="100"/>
              <w:ind w:left="100" w:right="100"/>
            </w:pPr>
            <w:r>
              <w:rPr>
                <w:rFonts w:ascii="Helvetica" w:eastAsia="Helvetica" w:hAnsi="Helvetica" w:cs="Helvetica"/>
                <w:color w:val="000000"/>
                <w:sz w:val="18"/>
                <w:szCs w:val="18"/>
              </w:rPr>
              <w:t>7384 (1.5%)</w:t>
            </w:r>
          </w:p>
        </w:tc>
        <w:tc>
          <w:tcPr>
            <w:tcW w:w="1627" w:type="dxa"/>
            <w:shd w:val="clear" w:color="auto" w:fill="FFFFFF"/>
            <w:tcMar>
              <w:top w:w="0" w:type="dxa"/>
              <w:left w:w="0" w:type="dxa"/>
              <w:bottom w:w="0" w:type="dxa"/>
              <w:right w:w="0" w:type="dxa"/>
            </w:tcMar>
            <w:vAlign w:val="center"/>
          </w:tcPr>
          <w:p w14:paraId="5FBA5B2C" w14:textId="77777777" w:rsidR="00C56572" w:rsidRDefault="009B5B44">
            <w:pPr>
              <w:keepNext/>
              <w:spacing w:before="100" w:after="100"/>
              <w:ind w:left="100" w:right="100"/>
              <w:jc w:val="right"/>
            </w:pPr>
            <w:r>
              <w:rPr>
                <w:rFonts w:ascii="Helvetica" w:eastAsia="Helvetica" w:hAnsi="Helvetica" w:cs="Helvetica"/>
                <w:color w:val="000000"/>
                <w:sz w:val="18"/>
                <w:szCs w:val="18"/>
              </w:rPr>
              <w:t>9</w:t>
            </w:r>
          </w:p>
        </w:tc>
        <w:tc>
          <w:tcPr>
            <w:tcW w:w="1698" w:type="dxa"/>
            <w:shd w:val="clear" w:color="auto" w:fill="FFFFFF"/>
            <w:tcMar>
              <w:top w:w="0" w:type="dxa"/>
              <w:left w:w="0" w:type="dxa"/>
              <w:bottom w:w="0" w:type="dxa"/>
              <w:right w:w="0" w:type="dxa"/>
            </w:tcMar>
            <w:vAlign w:val="center"/>
          </w:tcPr>
          <w:p w14:paraId="0B48980E" w14:textId="77777777" w:rsidR="00C56572" w:rsidRDefault="009B5B44">
            <w:pPr>
              <w:keepNext/>
              <w:spacing w:before="100" w:after="100"/>
              <w:ind w:left="100" w:right="100"/>
              <w:jc w:val="right"/>
            </w:pPr>
            <w:r>
              <w:rPr>
                <w:rFonts w:ascii="Helvetica" w:eastAsia="Helvetica" w:hAnsi="Helvetica" w:cs="Helvetica"/>
                <w:color w:val="000000"/>
                <w:sz w:val="18"/>
                <w:szCs w:val="18"/>
              </w:rPr>
              <w:t>1.68</w:t>
            </w:r>
          </w:p>
        </w:tc>
      </w:tr>
      <w:tr w:rsidR="00C56572" w14:paraId="593630BA" w14:textId="77777777" w:rsidTr="00C56572">
        <w:trPr>
          <w:cantSplit/>
          <w:jc w:val="center"/>
        </w:trPr>
        <w:tc>
          <w:tcPr>
            <w:tcW w:w="1257" w:type="dxa"/>
            <w:shd w:val="clear" w:color="auto" w:fill="FFFFFF"/>
            <w:tcMar>
              <w:top w:w="0" w:type="dxa"/>
              <w:left w:w="0" w:type="dxa"/>
              <w:bottom w:w="0" w:type="dxa"/>
              <w:right w:w="0" w:type="dxa"/>
            </w:tcMar>
            <w:vAlign w:val="center"/>
          </w:tcPr>
          <w:p w14:paraId="7E8EB3A5"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438EB6A7" w14:textId="77777777" w:rsidR="00C56572" w:rsidRDefault="009B5B44">
            <w:pPr>
              <w:keepNext/>
              <w:spacing w:before="100" w:after="100"/>
              <w:ind w:left="100" w:right="100"/>
            </w:pPr>
            <w:r>
              <w:rPr>
                <w:rFonts w:ascii="Helvetica" w:eastAsia="Helvetica" w:hAnsi="Helvetica" w:cs="Helvetica"/>
                <w:color w:val="000000"/>
                <w:sz w:val="18"/>
                <w:szCs w:val="18"/>
              </w:rPr>
              <w:t>Forest</w:t>
            </w:r>
          </w:p>
        </w:tc>
        <w:tc>
          <w:tcPr>
            <w:tcW w:w="567" w:type="dxa"/>
            <w:shd w:val="clear" w:color="auto" w:fill="FFFFFF"/>
            <w:tcMar>
              <w:top w:w="0" w:type="dxa"/>
              <w:left w:w="0" w:type="dxa"/>
              <w:bottom w:w="0" w:type="dxa"/>
              <w:right w:w="0" w:type="dxa"/>
            </w:tcMar>
            <w:vAlign w:val="center"/>
          </w:tcPr>
          <w:p w14:paraId="55020C4B" w14:textId="77777777" w:rsidR="00C56572" w:rsidRDefault="009B5B44">
            <w:pPr>
              <w:keepNext/>
              <w:spacing w:before="100" w:after="100"/>
              <w:ind w:left="100" w:right="100"/>
              <w:jc w:val="right"/>
            </w:pPr>
            <w:r>
              <w:rPr>
                <w:rFonts w:ascii="Helvetica" w:eastAsia="Helvetica" w:hAnsi="Helvetica" w:cs="Helvetica"/>
                <w:color w:val="000000"/>
                <w:sz w:val="18"/>
                <w:szCs w:val="18"/>
              </w:rPr>
              <w:t>10</w:t>
            </w:r>
          </w:p>
        </w:tc>
        <w:tc>
          <w:tcPr>
            <w:tcW w:w="1347" w:type="dxa"/>
            <w:shd w:val="clear" w:color="auto" w:fill="FFFFFF"/>
            <w:tcMar>
              <w:top w:w="0" w:type="dxa"/>
              <w:left w:w="0" w:type="dxa"/>
              <w:bottom w:w="0" w:type="dxa"/>
              <w:right w:w="0" w:type="dxa"/>
            </w:tcMar>
            <w:vAlign w:val="center"/>
          </w:tcPr>
          <w:p w14:paraId="4A9E7B1A" w14:textId="77777777" w:rsidR="00C56572" w:rsidRDefault="009B5B44">
            <w:pPr>
              <w:keepNext/>
              <w:spacing w:before="100" w:after="100"/>
              <w:ind w:left="100" w:right="100"/>
            </w:pPr>
            <w:r>
              <w:rPr>
                <w:rFonts w:ascii="Helvetica" w:eastAsia="Helvetica" w:hAnsi="Helvetica" w:cs="Helvetica"/>
                <w:color w:val="000000"/>
                <w:sz w:val="18"/>
                <w:szCs w:val="18"/>
              </w:rPr>
              <w:t>1568 (0.6%)</w:t>
            </w:r>
          </w:p>
        </w:tc>
        <w:tc>
          <w:tcPr>
            <w:tcW w:w="1627" w:type="dxa"/>
            <w:shd w:val="clear" w:color="auto" w:fill="FFFFFF"/>
            <w:tcMar>
              <w:top w:w="0" w:type="dxa"/>
              <w:left w:w="0" w:type="dxa"/>
              <w:bottom w:w="0" w:type="dxa"/>
              <w:right w:w="0" w:type="dxa"/>
            </w:tcMar>
            <w:vAlign w:val="center"/>
          </w:tcPr>
          <w:p w14:paraId="3CE576D4" w14:textId="77777777" w:rsidR="00C56572" w:rsidRDefault="009B5B44">
            <w:pPr>
              <w:keepNext/>
              <w:spacing w:before="100" w:after="100"/>
              <w:ind w:left="100" w:right="100"/>
              <w:jc w:val="right"/>
            </w:pPr>
            <w:r>
              <w:rPr>
                <w:rFonts w:ascii="Helvetica" w:eastAsia="Helvetica" w:hAnsi="Helvetica" w:cs="Helvetica"/>
                <w:color w:val="000000"/>
                <w:sz w:val="18"/>
                <w:szCs w:val="18"/>
              </w:rPr>
              <w:t>2</w:t>
            </w:r>
          </w:p>
        </w:tc>
        <w:tc>
          <w:tcPr>
            <w:tcW w:w="1698" w:type="dxa"/>
            <w:shd w:val="clear" w:color="auto" w:fill="FFFFFF"/>
            <w:tcMar>
              <w:top w:w="0" w:type="dxa"/>
              <w:left w:w="0" w:type="dxa"/>
              <w:bottom w:w="0" w:type="dxa"/>
              <w:right w:w="0" w:type="dxa"/>
            </w:tcMar>
            <w:vAlign w:val="center"/>
          </w:tcPr>
          <w:p w14:paraId="4A0C6973" w14:textId="77777777" w:rsidR="00C56572" w:rsidRDefault="009B5B44">
            <w:pPr>
              <w:keepNext/>
              <w:spacing w:before="100" w:after="100"/>
              <w:ind w:left="100" w:right="100"/>
              <w:jc w:val="right"/>
            </w:pPr>
            <w:r>
              <w:rPr>
                <w:rFonts w:ascii="Helvetica" w:eastAsia="Helvetica" w:hAnsi="Helvetica" w:cs="Helvetica"/>
                <w:color w:val="000000"/>
                <w:sz w:val="18"/>
                <w:szCs w:val="18"/>
              </w:rPr>
              <w:t>0.67</w:t>
            </w:r>
          </w:p>
        </w:tc>
      </w:tr>
      <w:tr w:rsidR="00C56572" w14:paraId="3EAAFE68" w14:textId="77777777" w:rsidTr="00C56572">
        <w:trPr>
          <w:cantSplit/>
          <w:jc w:val="center"/>
        </w:trPr>
        <w:tc>
          <w:tcPr>
            <w:tcW w:w="1257" w:type="dxa"/>
            <w:shd w:val="clear" w:color="auto" w:fill="FFFFFF"/>
            <w:tcMar>
              <w:top w:w="0" w:type="dxa"/>
              <w:left w:w="0" w:type="dxa"/>
              <w:bottom w:w="0" w:type="dxa"/>
              <w:right w:w="0" w:type="dxa"/>
            </w:tcMar>
            <w:vAlign w:val="center"/>
          </w:tcPr>
          <w:p w14:paraId="0EF82225"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60429F5C" w14:textId="77777777" w:rsidR="00C56572" w:rsidRDefault="009B5B44">
            <w:pPr>
              <w:keepNext/>
              <w:spacing w:before="100" w:after="100"/>
              <w:ind w:left="100" w:right="100"/>
            </w:pPr>
            <w:r>
              <w:rPr>
                <w:rFonts w:ascii="Helvetica" w:eastAsia="Helvetica" w:hAnsi="Helvetica" w:cs="Helvetica"/>
                <w:color w:val="000000"/>
                <w:sz w:val="18"/>
                <w:szCs w:val="18"/>
              </w:rPr>
              <w:t>Combined</w:t>
            </w:r>
          </w:p>
        </w:tc>
        <w:tc>
          <w:tcPr>
            <w:tcW w:w="567" w:type="dxa"/>
            <w:shd w:val="clear" w:color="auto" w:fill="FFFFFF"/>
            <w:tcMar>
              <w:top w:w="0" w:type="dxa"/>
              <w:left w:w="0" w:type="dxa"/>
              <w:bottom w:w="0" w:type="dxa"/>
              <w:right w:w="0" w:type="dxa"/>
            </w:tcMar>
            <w:vAlign w:val="center"/>
          </w:tcPr>
          <w:p w14:paraId="76E875EB" w14:textId="77777777" w:rsidR="00C56572" w:rsidRDefault="009B5B44">
            <w:pPr>
              <w:keepNext/>
              <w:spacing w:before="100" w:after="100"/>
              <w:ind w:left="100" w:right="100"/>
              <w:jc w:val="right"/>
            </w:pPr>
            <w:r>
              <w:rPr>
                <w:rFonts w:ascii="Helvetica" w:eastAsia="Helvetica" w:hAnsi="Helvetica" w:cs="Helvetica"/>
                <w:color w:val="000000"/>
                <w:sz w:val="18"/>
                <w:szCs w:val="18"/>
              </w:rPr>
              <w:t>168</w:t>
            </w:r>
          </w:p>
        </w:tc>
        <w:tc>
          <w:tcPr>
            <w:tcW w:w="1347" w:type="dxa"/>
            <w:shd w:val="clear" w:color="auto" w:fill="FFFFFF"/>
            <w:tcMar>
              <w:top w:w="0" w:type="dxa"/>
              <w:left w:w="0" w:type="dxa"/>
              <w:bottom w:w="0" w:type="dxa"/>
              <w:right w:w="0" w:type="dxa"/>
            </w:tcMar>
            <w:vAlign w:val="center"/>
          </w:tcPr>
          <w:p w14:paraId="4F00AEFB" w14:textId="77777777" w:rsidR="00C56572" w:rsidRDefault="009B5B44">
            <w:pPr>
              <w:keepNext/>
              <w:spacing w:before="100" w:after="100"/>
              <w:ind w:left="100" w:right="100"/>
            </w:pPr>
            <w:r>
              <w:rPr>
                <w:rFonts w:ascii="Helvetica" w:eastAsia="Helvetica" w:hAnsi="Helvetica" w:cs="Helvetica"/>
                <w:color w:val="000000"/>
                <w:sz w:val="18"/>
                <w:szCs w:val="18"/>
              </w:rPr>
              <w:t>10824 (1.6%)</w:t>
            </w:r>
          </w:p>
        </w:tc>
        <w:tc>
          <w:tcPr>
            <w:tcW w:w="1627" w:type="dxa"/>
            <w:shd w:val="clear" w:color="auto" w:fill="FFFFFF"/>
            <w:tcMar>
              <w:top w:w="0" w:type="dxa"/>
              <w:left w:w="0" w:type="dxa"/>
              <w:bottom w:w="0" w:type="dxa"/>
              <w:right w:w="0" w:type="dxa"/>
            </w:tcMar>
            <w:vAlign w:val="center"/>
          </w:tcPr>
          <w:p w14:paraId="6845C1B3" w14:textId="77777777" w:rsidR="00C56572" w:rsidRDefault="009B5B44">
            <w:pPr>
              <w:keepNext/>
              <w:spacing w:before="100" w:after="100"/>
              <w:ind w:left="100" w:right="100"/>
              <w:jc w:val="right"/>
            </w:pPr>
            <w:r>
              <w:rPr>
                <w:rFonts w:ascii="Helvetica" w:eastAsia="Helvetica" w:hAnsi="Helvetica" w:cs="Helvetica"/>
                <w:color w:val="000000"/>
                <w:sz w:val="18"/>
                <w:szCs w:val="18"/>
              </w:rPr>
              <w:t>9</w:t>
            </w:r>
          </w:p>
        </w:tc>
        <w:tc>
          <w:tcPr>
            <w:tcW w:w="1698" w:type="dxa"/>
            <w:shd w:val="clear" w:color="auto" w:fill="FFFFFF"/>
            <w:tcMar>
              <w:top w:w="0" w:type="dxa"/>
              <w:left w:w="0" w:type="dxa"/>
              <w:bottom w:w="0" w:type="dxa"/>
              <w:right w:w="0" w:type="dxa"/>
            </w:tcMar>
            <w:vAlign w:val="center"/>
          </w:tcPr>
          <w:p w14:paraId="5724ED28" w14:textId="77777777" w:rsidR="00C56572" w:rsidRDefault="009B5B44">
            <w:pPr>
              <w:keepNext/>
              <w:spacing w:before="100" w:after="100"/>
              <w:ind w:left="100" w:right="100"/>
              <w:jc w:val="right"/>
            </w:pPr>
            <w:r>
              <w:rPr>
                <w:rFonts w:ascii="Helvetica" w:eastAsia="Helvetica" w:hAnsi="Helvetica" w:cs="Helvetica"/>
                <w:color w:val="000000"/>
                <w:sz w:val="18"/>
                <w:szCs w:val="18"/>
              </w:rPr>
              <w:t>1.77</w:t>
            </w:r>
          </w:p>
        </w:tc>
      </w:tr>
      <w:tr w:rsidR="00C56572" w14:paraId="2999D3D2" w14:textId="77777777" w:rsidTr="00C56572">
        <w:trPr>
          <w:cantSplit/>
          <w:jc w:val="center"/>
        </w:trPr>
        <w:tc>
          <w:tcPr>
            <w:tcW w:w="1257" w:type="dxa"/>
            <w:shd w:val="clear" w:color="auto" w:fill="FFFFFF"/>
            <w:tcMar>
              <w:top w:w="0" w:type="dxa"/>
              <w:left w:w="0" w:type="dxa"/>
              <w:bottom w:w="0" w:type="dxa"/>
              <w:right w:w="0" w:type="dxa"/>
            </w:tcMar>
            <w:vAlign w:val="center"/>
          </w:tcPr>
          <w:p w14:paraId="40EEC4AE" w14:textId="77777777" w:rsidR="00C56572" w:rsidRDefault="009B5B44">
            <w:pPr>
              <w:keepNext/>
              <w:spacing w:before="100" w:after="100"/>
              <w:ind w:left="100" w:right="100"/>
            </w:pPr>
            <w:proofErr w:type="spellStart"/>
            <w:r>
              <w:rPr>
                <w:rFonts w:ascii="Helvetica" w:eastAsia="Helvetica" w:hAnsi="Helvetica" w:cs="Helvetica"/>
                <w:color w:val="000000"/>
                <w:sz w:val="18"/>
                <w:szCs w:val="18"/>
              </w:rPr>
              <w:t>Lambayama</w:t>
            </w:r>
            <w:proofErr w:type="spellEnd"/>
          </w:p>
        </w:tc>
        <w:tc>
          <w:tcPr>
            <w:tcW w:w="1557" w:type="dxa"/>
            <w:shd w:val="clear" w:color="auto" w:fill="FFFFFF"/>
            <w:tcMar>
              <w:top w:w="0" w:type="dxa"/>
              <w:left w:w="0" w:type="dxa"/>
              <w:bottom w:w="0" w:type="dxa"/>
              <w:right w:w="0" w:type="dxa"/>
            </w:tcMar>
            <w:vAlign w:val="center"/>
          </w:tcPr>
          <w:p w14:paraId="22FC2C71" w14:textId="77777777" w:rsidR="00C56572" w:rsidRDefault="00C56572">
            <w:pPr>
              <w:keepNext/>
              <w:spacing w:before="100" w:after="100"/>
              <w:ind w:left="100" w:right="100"/>
            </w:pPr>
          </w:p>
        </w:tc>
        <w:tc>
          <w:tcPr>
            <w:tcW w:w="567" w:type="dxa"/>
            <w:shd w:val="clear" w:color="auto" w:fill="FFFFFF"/>
            <w:tcMar>
              <w:top w:w="0" w:type="dxa"/>
              <w:left w:w="0" w:type="dxa"/>
              <w:bottom w:w="0" w:type="dxa"/>
              <w:right w:w="0" w:type="dxa"/>
            </w:tcMar>
            <w:vAlign w:val="center"/>
          </w:tcPr>
          <w:p w14:paraId="3F41ADBD" w14:textId="77777777" w:rsidR="00C56572" w:rsidRDefault="00C56572">
            <w:pPr>
              <w:keepNext/>
              <w:spacing w:before="100" w:after="100"/>
              <w:ind w:left="100" w:right="100"/>
              <w:jc w:val="right"/>
            </w:pPr>
          </w:p>
        </w:tc>
        <w:tc>
          <w:tcPr>
            <w:tcW w:w="1347" w:type="dxa"/>
            <w:shd w:val="clear" w:color="auto" w:fill="FFFFFF"/>
            <w:tcMar>
              <w:top w:w="0" w:type="dxa"/>
              <w:left w:w="0" w:type="dxa"/>
              <w:bottom w:w="0" w:type="dxa"/>
              <w:right w:w="0" w:type="dxa"/>
            </w:tcMar>
            <w:vAlign w:val="center"/>
          </w:tcPr>
          <w:p w14:paraId="55B2F876" w14:textId="77777777" w:rsidR="00C56572" w:rsidRDefault="00C56572">
            <w:pPr>
              <w:keepNext/>
              <w:spacing w:before="100" w:after="100"/>
              <w:ind w:left="100" w:right="100"/>
            </w:pPr>
          </w:p>
        </w:tc>
        <w:tc>
          <w:tcPr>
            <w:tcW w:w="1627" w:type="dxa"/>
            <w:shd w:val="clear" w:color="auto" w:fill="FFFFFF"/>
            <w:tcMar>
              <w:top w:w="0" w:type="dxa"/>
              <w:left w:w="0" w:type="dxa"/>
              <w:bottom w:w="0" w:type="dxa"/>
              <w:right w:w="0" w:type="dxa"/>
            </w:tcMar>
            <w:vAlign w:val="center"/>
          </w:tcPr>
          <w:p w14:paraId="4DF2A7AD" w14:textId="77777777" w:rsidR="00C56572" w:rsidRDefault="00C56572">
            <w:pPr>
              <w:keepNext/>
              <w:spacing w:before="100" w:after="100"/>
              <w:ind w:left="100" w:right="100"/>
              <w:jc w:val="right"/>
            </w:pPr>
          </w:p>
        </w:tc>
        <w:tc>
          <w:tcPr>
            <w:tcW w:w="1698" w:type="dxa"/>
            <w:shd w:val="clear" w:color="auto" w:fill="FFFFFF"/>
            <w:tcMar>
              <w:top w:w="0" w:type="dxa"/>
              <w:left w:w="0" w:type="dxa"/>
              <w:bottom w:w="0" w:type="dxa"/>
              <w:right w:w="0" w:type="dxa"/>
            </w:tcMar>
            <w:vAlign w:val="center"/>
          </w:tcPr>
          <w:p w14:paraId="71176565" w14:textId="77777777" w:rsidR="00C56572" w:rsidRDefault="00C56572">
            <w:pPr>
              <w:keepNext/>
              <w:spacing w:before="100" w:after="100"/>
              <w:ind w:left="100" w:right="100"/>
              <w:jc w:val="right"/>
            </w:pPr>
          </w:p>
        </w:tc>
      </w:tr>
      <w:tr w:rsidR="00C56572" w14:paraId="068C0D95" w14:textId="77777777" w:rsidTr="00C56572">
        <w:trPr>
          <w:cantSplit/>
          <w:jc w:val="center"/>
        </w:trPr>
        <w:tc>
          <w:tcPr>
            <w:tcW w:w="1257" w:type="dxa"/>
            <w:shd w:val="clear" w:color="auto" w:fill="FFFFFF"/>
            <w:tcMar>
              <w:top w:w="0" w:type="dxa"/>
              <w:left w:w="0" w:type="dxa"/>
              <w:bottom w:w="0" w:type="dxa"/>
              <w:right w:w="0" w:type="dxa"/>
            </w:tcMar>
            <w:vAlign w:val="center"/>
          </w:tcPr>
          <w:p w14:paraId="0D5FEA25"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33A65287" w14:textId="77777777" w:rsidR="00C56572" w:rsidRDefault="009B5B44">
            <w:pPr>
              <w:keepNext/>
              <w:spacing w:before="100" w:after="100"/>
              <w:ind w:left="100" w:right="100"/>
            </w:pPr>
            <w:r>
              <w:rPr>
                <w:rFonts w:ascii="Helvetica" w:eastAsia="Helvetica" w:hAnsi="Helvetica" w:cs="Helvetica"/>
                <w:color w:val="000000"/>
                <w:sz w:val="18"/>
                <w:szCs w:val="18"/>
              </w:rPr>
              <w:t>Village (inside)</w:t>
            </w:r>
          </w:p>
        </w:tc>
        <w:tc>
          <w:tcPr>
            <w:tcW w:w="567" w:type="dxa"/>
            <w:shd w:val="clear" w:color="auto" w:fill="FFFFFF"/>
            <w:tcMar>
              <w:top w:w="0" w:type="dxa"/>
              <w:left w:w="0" w:type="dxa"/>
              <w:bottom w:w="0" w:type="dxa"/>
              <w:right w:w="0" w:type="dxa"/>
            </w:tcMar>
            <w:vAlign w:val="center"/>
          </w:tcPr>
          <w:p w14:paraId="0EB8CAA8" w14:textId="77777777" w:rsidR="00C56572" w:rsidRDefault="009B5B44">
            <w:pPr>
              <w:keepNext/>
              <w:spacing w:before="100" w:after="100"/>
              <w:ind w:left="100" w:right="100"/>
              <w:jc w:val="right"/>
            </w:pPr>
            <w:r>
              <w:rPr>
                <w:rFonts w:ascii="Helvetica" w:eastAsia="Helvetica" w:hAnsi="Helvetica" w:cs="Helvetica"/>
                <w:color w:val="000000"/>
                <w:sz w:val="18"/>
                <w:szCs w:val="18"/>
              </w:rPr>
              <w:t>88</w:t>
            </w:r>
          </w:p>
        </w:tc>
        <w:tc>
          <w:tcPr>
            <w:tcW w:w="1347" w:type="dxa"/>
            <w:shd w:val="clear" w:color="auto" w:fill="FFFFFF"/>
            <w:tcMar>
              <w:top w:w="0" w:type="dxa"/>
              <w:left w:w="0" w:type="dxa"/>
              <w:bottom w:w="0" w:type="dxa"/>
              <w:right w:w="0" w:type="dxa"/>
            </w:tcMar>
            <w:vAlign w:val="center"/>
          </w:tcPr>
          <w:p w14:paraId="624338B1" w14:textId="77777777" w:rsidR="00C56572" w:rsidRDefault="009B5B44">
            <w:pPr>
              <w:keepNext/>
              <w:spacing w:before="100" w:after="100"/>
              <w:ind w:left="100" w:right="100"/>
            </w:pPr>
            <w:r>
              <w:rPr>
                <w:rFonts w:ascii="Helvetica" w:eastAsia="Helvetica" w:hAnsi="Helvetica" w:cs="Helvetica"/>
                <w:color w:val="000000"/>
                <w:sz w:val="18"/>
                <w:szCs w:val="18"/>
              </w:rPr>
              <w:t>1160 (7.6%)</w:t>
            </w:r>
          </w:p>
        </w:tc>
        <w:tc>
          <w:tcPr>
            <w:tcW w:w="1627" w:type="dxa"/>
            <w:shd w:val="clear" w:color="auto" w:fill="FFFFFF"/>
            <w:tcMar>
              <w:top w:w="0" w:type="dxa"/>
              <w:left w:w="0" w:type="dxa"/>
              <w:bottom w:w="0" w:type="dxa"/>
              <w:right w:w="0" w:type="dxa"/>
            </w:tcMar>
            <w:vAlign w:val="center"/>
          </w:tcPr>
          <w:p w14:paraId="47E2B7D7" w14:textId="77777777" w:rsidR="00C56572" w:rsidRDefault="009B5B44">
            <w:pPr>
              <w:keepNext/>
              <w:spacing w:before="100" w:after="100"/>
              <w:ind w:left="100" w:right="100"/>
              <w:jc w:val="right"/>
            </w:pPr>
            <w:r>
              <w:rPr>
                <w:rFonts w:ascii="Helvetica" w:eastAsia="Helvetica" w:hAnsi="Helvetica" w:cs="Helvetica"/>
                <w:color w:val="000000"/>
                <w:sz w:val="18"/>
                <w:szCs w:val="18"/>
              </w:rPr>
              <w:t>3</w:t>
            </w:r>
          </w:p>
        </w:tc>
        <w:tc>
          <w:tcPr>
            <w:tcW w:w="1698" w:type="dxa"/>
            <w:shd w:val="clear" w:color="auto" w:fill="FFFFFF"/>
            <w:tcMar>
              <w:top w:w="0" w:type="dxa"/>
              <w:left w:w="0" w:type="dxa"/>
              <w:bottom w:w="0" w:type="dxa"/>
              <w:right w:w="0" w:type="dxa"/>
            </w:tcMar>
            <w:vAlign w:val="center"/>
          </w:tcPr>
          <w:p w14:paraId="5FB38F44" w14:textId="77777777" w:rsidR="00C56572" w:rsidRDefault="009B5B44">
            <w:pPr>
              <w:keepNext/>
              <w:spacing w:before="100" w:after="100"/>
              <w:ind w:left="100" w:right="100"/>
              <w:jc w:val="right"/>
            </w:pPr>
            <w:r>
              <w:rPr>
                <w:rFonts w:ascii="Helvetica" w:eastAsia="Helvetica" w:hAnsi="Helvetica" w:cs="Helvetica"/>
                <w:color w:val="000000"/>
                <w:sz w:val="18"/>
                <w:szCs w:val="18"/>
              </w:rPr>
              <w:t>0.29</w:t>
            </w:r>
          </w:p>
        </w:tc>
      </w:tr>
      <w:tr w:rsidR="00C56572" w14:paraId="5E446C5A" w14:textId="77777777" w:rsidTr="00C56572">
        <w:trPr>
          <w:cantSplit/>
          <w:jc w:val="center"/>
        </w:trPr>
        <w:tc>
          <w:tcPr>
            <w:tcW w:w="1257" w:type="dxa"/>
            <w:shd w:val="clear" w:color="auto" w:fill="FFFFFF"/>
            <w:tcMar>
              <w:top w:w="0" w:type="dxa"/>
              <w:left w:w="0" w:type="dxa"/>
              <w:bottom w:w="0" w:type="dxa"/>
              <w:right w:w="0" w:type="dxa"/>
            </w:tcMar>
            <w:vAlign w:val="center"/>
          </w:tcPr>
          <w:p w14:paraId="45F1B37E"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647FC29C" w14:textId="77777777" w:rsidR="00C56572" w:rsidRDefault="009B5B44">
            <w:pPr>
              <w:keepNext/>
              <w:spacing w:before="100" w:after="100"/>
              <w:ind w:left="100" w:right="100"/>
            </w:pPr>
            <w:r>
              <w:rPr>
                <w:rFonts w:ascii="Helvetica" w:eastAsia="Helvetica" w:hAnsi="Helvetica" w:cs="Helvetica"/>
                <w:color w:val="000000"/>
                <w:sz w:val="18"/>
                <w:szCs w:val="18"/>
              </w:rPr>
              <w:t>Village (outside)</w:t>
            </w:r>
          </w:p>
        </w:tc>
        <w:tc>
          <w:tcPr>
            <w:tcW w:w="567" w:type="dxa"/>
            <w:shd w:val="clear" w:color="auto" w:fill="FFFFFF"/>
            <w:tcMar>
              <w:top w:w="0" w:type="dxa"/>
              <w:left w:w="0" w:type="dxa"/>
              <w:bottom w:w="0" w:type="dxa"/>
              <w:right w:w="0" w:type="dxa"/>
            </w:tcMar>
            <w:vAlign w:val="center"/>
          </w:tcPr>
          <w:p w14:paraId="1459D2B6" w14:textId="77777777" w:rsidR="00C56572" w:rsidRDefault="009B5B44">
            <w:pPr>
              <w:keepNext/>
              <w:spacing w:before="100" w:after="100"/>
              <w:ind w:left="100" w:right="100"/>
              <w:jc w:val="right"/>
            </w:pPr>
            <w:r>
              <w:rPr>
                <w:rFonts w:ascii="Helvetica" w:eastAsia="Helvetica" w:hAnsi="Helvetica" w:cs="Helvetica"/>
                <w:color w:val="000000"/>
                <w:sz w:val="18"/>
                <w:szCs w:val="18"/>
              </w:rPr>
              <w:t>12</w:t>
            </w:r>
          </w:p>
        </w:tc>
        <w:tc>
          <w:tcPr>
            <w:tcW w:w="1347" w:type="dxa"/>
            <w:shd w:val="clear" w:color="auto" w:fill="FFFFFF"/>
            <w:tcMar>
              <w:top w:w="0" w:type="dxa"/>
              <w:left w:w="0" w:type="dxa"/>
              <w:bottom w:w="0" w:type="dxa"/>
              <w:right w:w="0" w:type="dxa"/>
            </w:tcMar>
            <w:vAlign w:val="center"/>
          </w:tcPr>
          <w:p w14:paraId="54F54324" w14:textId="77777777" w:rsidR="00C56572" w:rsidRDefault="009B5B44">
            <w:pPr>
              <w:keepNext/>
              <w:spacing w:before="100" w:after="100"/>
              <w:ind w:left="100" w:right="100"/>
            </w:pPr>
            <w:r>
              <w:rPr>
                <w:rFonts w:ascii="Helvetica" w:eastAsia="Helvetica" w:hAnsi="Helvetica" w:cs="Helvetica"/>
                <w:color w:val="000000"/>
                <w:sz w:val="18"/>
                <w:szCs w:val="18"/>
              </w:rPr>
              <w:t>1160 (1%)</w:t>
            </w:r>
          </w:p>
        </w:tc>
        <w:tc>
          <w:tcPr>
            <w:tcW w:w="1627" w:type="dxa"/>
            <w:shd w:val="clear" w:color="auto" w:fill="FFFFFF"/>
            <w:tcMar>
              <w:top w:w="0" w:type="dxa"/>
              <w:left w:w="0" w:type="dxa"/>
              <w:bottom w:w="0" w:type="dxa"/>
              <w:right w:w="0" w:type="dxa"/>
            </w:tcMar>
            <w:vAlign w:val="center"/>
          </w:tcPr>
          <w:p w14:paraId="601DB0AA" w14:textId="77777777" w:rsidR="00C56572" w:rsidRDefault="009B5B44">
            <w:pPr>
              <w:keepNext/>
              <w:spacing w:before="100" w:after="100"/>
              <w:ind w:left="100" w:right="100"/>
              <w:jc w:val="right"/>
            </w:pPr>
            <w:r>
              <w:rPr>
                <w:rFonts w:ascii="Helvetica" w:eastAsia="Helvetica" w:hAnsi="Helvetica" w:cs="Helvetica"/>
                <w:color w:val="000000"/>
                <w:sz w:val="18"/>
                <w:szCs w:val="18"/>
              </w:rPr>
              <w:t>4</w:t>
            </w:r>
          </w:p>
        </w:tc>
        <w:tc>
          <w:tcPr>
            <w:tcW w:w="1698" w:type="dxa"/>
            <w:shd w:val="clear" w:color="auto" w:fill="FFFFFF"/>
            <w:tcMar>
              <w:top w:w="0" w:type="dxa"/>
              <w:left w:w="0" w:type="dxa"/>
              <w:bottom w:w="0" w:type="dxa"/>
              <w:right w:w="0" w:type="dxa"/>
            </w:tcMar>
            <w:vAlign w:val="center"/>
          </w:tcPr>
          <w:p w14:paraId="6E0F5BDF" w14:textId="77777777" w:rsidR="00C56572" w:rsidRDefault="009B5B44">
            <w:pPr>
              <w:keepNext/>
              <w:spacing w:before="100" w:after="100"/>
              <w:ind w:left="100" w:right="100"/>
              <w:jc w:val="right"/>
            </w:pPr>
            <w:r>
              <w:rPr>
                <w:rFonts w:ascii="Helvetica" w:eastAsia="Helvetica" w:hAnsi="Helvetica" w:cs="Helvetica"/>
                <w:color w:val="000000"/>
                <w:sz w:val="18"/>
                <w:szCs w:val="18"/>
              </w:rPr>
              <w:t>1.24</w:t>
            </w:r>
          </w:p>
        </w:tc>
      </w:tr>
      <w:tr w:rsidR="00C56572" w14:paraId="3C654E98" w14:textId="77777777" w:rsidTr="00C56572">
        <w:trPr>
          <w:cantSplit/>
          <w:jc w:val="center"/>
        </w:trPr>
        <w:tc>
          <w:tcPr>
            <w:tcW w:w="1257" w:type="dxa"/>
            <w:shd w:val="clear" w:color="auto" w:fill="FFFFFF"/>
            <w:tcMar>
              <w:top w:w="0" w:type="dxa"/>
              <w:left w:w="0" w:type="dxa"/>
              <w:bottom w:w="0" w:type="dxa"/>
              <w:right w:w="0" w:type="dxa"/>
            </w:tcMar>
            <w:vAlign w:val="center"/>
          </w:tcPr>
          <w:p w14:paraId="01FD99BB"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78FF5706" w14:textId="77777777" w:rsidR="00C56572" w:rsidRDefault="009B5B44">
            <w:pPr>
              <w:keepNext/>
              <w:spacing w:before="100" w:after="100"/>
              <w:ind w:left="100" w:right="100"/>
            </w:pPr>
            <w:r>
              <w:rPr>
                <w:rFonts w:ascii="Helvetica" w:eastAsia="Helvetica" w:hAnsi="Helvetica" w:cs="Helvetica"/>
                <w:color w:val="000000"/>
                <w:sz w:val="18"/>
                <w:szCs w:val="18"/>
              </w:rPr>
              <w:t>Agriculture</w:t>
            </w:r>
          </w:p>
        </w:tc>
        <w:tc>
          <w:tcPr>
            <w:tcW w:w="567" w:type="dxa"/>
            <w:shd w:val="clear" w:color="auto" w:fill="FFFFFF"/>
            <w:tcMar>
              <w:top w:w="0" w:type="dxa"/>
              <w:left w:w="0" w:type="dxa"/>
              <w:bottom w:w="0" w:type="dxa"/>
              <w:right w:w="0" w:type="dxa"/>
            </w:tcMar>
            <w:vAlign w:val="center"/>
          </w:tcPr>
          <w:p w14:paraId="76BA74F1" w14:textId="77777777" w:rsidR="00C56572" w:rsidRDefault="009B5B44">
            <w:pPr>
              <w:keepNext/>
              <w:spacing w:before="100" w:after="100"/>
              <w:ind w:left="100" w:right="100"/>
              <w:jc w:val="right"/>
            </w:pPr>
            <w:r>
              <w:rPr>
                <w:rFonts w:ascii="Helvetica" w:eastAsia="Helvetica" w:hAnsi="Helvetica" w:cs="Helvetica"/>
                <w:color w:val="000000"/>
                <w:sz w:val="18"/>
                <w:szCs w:val="18"/>
              </w:rPr>
              <w:t>20</w:t>
            </w:r>
          </w:p>
        </w:tc>
        <w:tc>
          <w:tcPr>
            <w:tcW w:w="1347" w:type="dxa"/>
            <w:shd w:val="clear" w:color="auto" w:fill="FFFFFF"/>
            <w:tcMar>
              <w:top w:w="0" w:type="dxa"/>
              <w:left w:w="0" w:type="dxa"/>
              <w:bottom w:w="0" w:type="dxa"/>
              <w:right w:w="0" w:type="dxa"/>
            </w:tcMar>
            <w:vAlign w:val="center"/>
          </w:tcPr>
          <w:p w14:paraId="6A254ABE" w14:textId="77777777" w:rsidR="00C56572" w:rsidRDefault="009B5B44">
            <w:pPr>
              <w:keepNext/>
              <w:spacing w:before="100" w:after="100"/>
              <w:ind w:left="100" w:right="100"/>
            </w:pPr>
            <w:r>
              <w:rPr>
                <w:rFonts w:ascii="Helvetica" w:eastAsia="Helvetica" w:hAnsi="Helvetica" w:cs="Helvetica"/>
                <w:color w:val="000000"/>
                <w:sz w:val="18"/>
                <w:szCs w:val="18"/>
              </w:rPr>
              <w:t>4704 (0.4%)</w:t>
            </w:r>
          </w:p>
        </w:tc>
        <w:tc>
          <w:tcPr>
            <w:tcW w:w="1627" w:type="dxa"/>
            <w:shd w:val="clear" w:color="auto" w:fill="FFFFFF"/>
            <w:tcMar>
              <w:top w:w="0" w:type="dxa"/>
              <w:left w:w="0" w:type="dxa"/>
              <w:bottom w:w="0" w:type="dxa"/>
              <w:right w:w="0" w:type="dxa"/>
            </w:tcMar>
            <w:vAlign w:val="center"/>
          </w:tcPr>
          <w:p w14:paraId="33B14B58" w14:textId="77777777" w:rsidR="00C56572" w:rsidRDefault="009B5B44">
            <w:pPr>
              <w:keepNext/>
              <w:spacing w:before="100" w:after="100"/>
              <w:ind w:left="100" w:right="100"/>
              <w:jc w:val="right"/>
            </w:pPr>
            <w:r>
              <w:rPr>
                <w:rFonts w:ascii="Helvetica" w:eastAsia="Helvetica" w:hAnsi="Helvetica" w:cs="Helvetica"/>
                <w:color w:val="000000"/>
                <w:sz w:val="18"/>
                <w:szCs w:val="18"/>
              </w:rPr>
              <w:t>3</w:t>
            </w:r>
          </w:p>
        </w:tc>
        <w:tc>
          <w:tcPr>
            <w:tcW w:w="1698" w:type="dxa"/>
            <w:shd w:val="clear" w:color="auto" w:fill="FFFFFF"/>
            <w:tcMar>
              <w:top w:w="0" w:type="dxa"/>
              <w:left w:w="0" w:type="dxa"/>
              <w:bottom w:w="0" w:type="dxa"/>
              <w:right w:w="0" w:type="dxa"/>
            </w:tcMar>
            <w:vAlign w:val="center"/>
          </w:tcPr>
          <w:p w14:paraId="33A42D29" w14:textId="77777777" w:rsidR="00C56572" w:rsidRDefault="009B5B44">
            <w:pPr>
              <w:keepNext/>
              <w:spacing w:before="100" w:after="100"/>
              <w:ind w:left="100" w:right="100"/>
              <w:jc w:val="right"/>
            </w:pPr>
            <w:r>
              <w:rPr>
                <w:rFonts w:ascii="Helvetica" w:eastAsia="Helvetica" w:hAnsi="Helvetica" w:cs="Helvetica"/>
                <w:color w:val="000000"/>
                <w:sz w:val="18"/>
                <w:szCs w:val="18"/>
              </w:rPr>
              <w:t>0.80</w:t>
            </w:r>
          </w:p>
        </w:tc>
      </w:tr>
      <w:tr w:rsidR="00C56572" w14:paraId="48DB1236" w14:textId="77777777" w:rsidTr="00C56572">
        <w:trPr>
          <w:cantSplit/>
          <w:jc w:val="center"/>
        </w:trPr>
        <w:tc>
          <w:tcPr>
            <w:tcW w:w="1257" w:type="dxa"/>
            <w:shd w:val="clear" w:color="auto" w:fill="FFFFFF"/>
            <w:tcMar>
              <w:top w:w="0" w:type="dxa"/>
              <w:left w:w="0" w:type="dxa"/>
              <w:bottom w:w="0" w:type="dxa"/>
              <w:right w:w="0" w:type="dxa"/>
            </w:tcMar>
            <w:vAlign w:val="center"/>
          </w:tcPr>
          <w:p w14:paraId="1584E8C0"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26E1C4D3" w14:textId="77777777" w:rsidR="00C56572" w:rsidRDefault="009B5B44">
            <w:pPr>
              <w:keepNext/>
              <w:spacing w:before="100" w:after="100"/>
              <w:ind w:left="100" w:right="100"/>
            </w:pPr>
            <w:r>
              <w:rPr>
                <w:rFonts w:ascii="Helvetica" w:eastAsia="Helvetica" w:hAnsi="Helvetica" w:cs="Helvetica"/>
                <w:color w:val="000000"/>
                <w:sz w:val="18"/>
                <w:szCs w:val="18"/>
              </w:rPr>
              <w:t>Fallow land</w:t>
            </w:r>
          </w:p>
        </w:tc>
        <w:tc>
          <w:tcPr>
            <w:tcW w:w="567" w:type="dxa"/>
            <w:shd w:val="clear" w:color="auto" w:fill="FFFFFF"/>
            <w:tcMar>
              <w:top w:w="0" w:type="dxa"/>
              <w:left w:w="0" w:type="dxa"/>
              <w:bottom w:w="0" w:type="dxa"/>
              <w:right w:w="0" w:type="dxa"/>
            </w:tcMar>
            <w:vAlign w:val="center"/>
          </w:tcPr>
          <w:p w14:paraId="3E489989" w14:textId="77777777" w:rsidR="00C56572" w:rsidRDefault="009B5B44">
            <w:pPr>
              <w:keepNext/>
              <w:spacing w:before="100" w:after="100"/>
              <w:ind w:left="100" w:right="100"/>
              <w:jc w:val="right"/>
            </w:pPr>
            <w:r>
              <w:rPr>
                <w:rFonts w:ascii="Helvetica" w:eastAsia="Helvetica" w:hAnsi="Helvetica" w:cs="Helvetica"/>
                <w:color w:val="000000"/>
                <w:sz w:val="18"/>
                <w:szCs w:val="18"/>
              </w:rPr>
              <w:t>2</w:t>
            </w:r>
          </w:p>
        </w:tc>
        <w:tc>
          <w:tcPr>
            <w:tcW w:w="1347" w:type="dxa"/>
            <w:shd w:val="clear" w:color="auto" w:fill="FFFFFF"/>
            <w:tcMar>
              <w:top w:w="0" w:type="dxa"/>
              <w:left w:w="0" w:type="dxa"/>
              <w:bottom w:w="0" w:type="dxa"/>
              <w:right w:w="0" w:type="dxa"/>
            </w:tcMar>
            <w:vAlign w:val="center"/>
          </w:tcPr>
          <w:p w14:paraId="0236F02B" w14:textId="77777777" w:rsidR="00C56572" w:rsidRDefault="009B5B44">
            <w:pPr>
              <w:keepNext/>
              <w:spacing w:before="100" w:after="100"/>
              <w:ind w:left="100" w:right="100"/>
            </w:pPr>
            <w:r>
              <w:rPr>
                <w:rFonts w:ascii="Helvetica" w:eastAsia="Helvetica" w:hAnsi="Helvetica" w:cs="Helvetica"/>
                <w:color w:val="000000"/>
                <w:sz w:val="18"/>
                <w:szCs w:val="18"/>
              </w:rPr>
              <w:t>1568 (0.1%)</w:t>
            </w:r>
          </w:p>
        </w:tc>
        <w:tc>
          <w:tcPr>
            <w:tcW w:w="1627" w:type="dxa"/>
            <w:shd w:val="clear" w:color="auto" w:fill="FFFFFF"/>
            <w:tcMar>
              <w:top w:w="0" w:type="dxa"/>
              <w:left w:w="0" w:type="dxa"/>
              <w:bottom w:w="0" w:type="dxa"/>
              <w:right w:w="0" w:type="dxa"/>
            </w:tcMar>
            <w:vAlign w:val="center"/>
          </w:tcPr>
          <w:p w14:paraId="10A85B78" w14:textId="77777777" w:rsidR="00C56572" w:rsidRDefault="009B5B44">
            <w:pPr>
              <w:keepNext/>
              <w:spacing w:before="100" w:after="100"/>
              <w:ind w:left="100" w:right="100"/>
              <w:jc w:val="right"/>
            </w:pPr>
            <w:r>
              <w:rPr>
                <w:rFonts w:ascii="Helvetica" w:eastAsia="Helvetica" w:hAnsi="Helvetica" w:cs="Helvetica"/>
                <w:color w:val="000000"/>
                <w:sz w:val="18"/>
                <w:szCs w:val="18"/>
              </w:rPr>
              <w:t>1</w:t>
            </w:r>
          </w:p>
        </w:tc>
        <w:tc>
          <w:tcPr>
            <w:tcW w:w="1698" w:type="dxa"/>
            <w:shd w:val="clear" w:color="auto" w:fill="FFFFFF"/>
            <w:tcMar>
              <w:top w:w="0" w:type="dxa"/>
              <w:left w:w="0" w:type="dxa"/>
              <w:bottom w:w="0" w:type="dxa"/>
              <w:right w:w="0" w:type="dxa"/>
            </w:tcMar>
            <w:vAlign w:val="center"/>
          </w:tcPr>
          <w:p w14:paraId="25C9C6C4" w14:textId="77777777" w:rsidR="00C56572" w:rsidRDefault="009B5B44">
            <w:pPr>
              <w:keepNext/>
              <w:spacing w:before="100" w:after="100"/>
              <w:ind w:left="100" w:right="100"/>
              <w:jc w:val="right"/>
            </w:pPr>
            <w:r>
              <w:rPr>
                <w:rFonts w:ascii="Helvetica" w:eastAsia="Helvetica" w:hAnsi="Helvetica" w:cs="Helvetica"/>
                <w:color w:val="000000"/>
                <w:sz w:val="18"/>
                <w:szCs w:val="18"/>
              </w:rPr>
              <w:t>0.00</w:t>
            </w:r>
          </w:p>
        </w:tc>
      </w:tr>
      <w:tr w:rsidR="00C56572" w14:paraId="41099E2B" w14:textId="77777777" w:rsidTr="00C56572">
        <w:trPr>
          <w:cantSplit/>
          <w:jc w:val="center"/>
        </w:trPr>
        <w:tc>
          <w:tcPr>
            <w:tcW w:w="1257" w:type="dxa"/>
            <w:shd w:val="clear" w:color="auto" w:fill="FFFFFF"/>
            <w:tcMar>
              <w:top w:w="0" w:type="dxa"/>
              <w:left w:w="0" w:type="dxa"/>
              <w:bottom w:w="0" w:type="dxa"/>
              <w:right w:w="0" w:type="dxa"/>
            </w:tcMar>
            <w:vAlign w:val="center"/>
          </w:tcPr>
          <w:p w14:paraId="175686A0"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6D7755E7" w14:textId="77777777" w:rsidR="00C56572" w:rsidRDefault="009B5B44">
            <w:pPr>
              <w:keepNext/>
              <w:spacing w:before="100" w:after="100"/>
              <w:ind w:left="100" w:right="100"/>
            </w:pPr>
            <w:r>
              <w:rPr>
                <w:rFonts w:ascii="Helvetica" w:eastAsia="Helvetica" w:hAnsi="Helvetica" w:cs="Helvetica"/>
                <w:color w:val="000000"/>
                <w:sz w:val="18"/>
                <w:szCs w:val="18"/>
              </w:rPr>
              <w:t>Combined</w:t>
            </w:r>
          </w:p>
        </w:tc>
        <w:tc>
          <w:tcPr>
            <w:tcW w:w="567" w:type="dxa"/>
            <w:shd w:val="clear" w:color="auto" w:fill="FFFFFF"/>
            <w:tcMar>
              <w:top w:w="0" w:type="dxa"/>
              <w:left w:w="0" w:type="dxa"/>
              <w:bottom w:w="0" w:type="dxa"/>
              <w:right w:w="0" w:type="dxa"/>
            </w:tcMar>
            <w:vAlign w:val="center"/>
          </w:tcPr>
          <w:p w14:paraId="16277E73" w14:textId="77777777" w:rsidR="00C56572" w:rsidRDefault="009B5B44">
            <w:pPr>
              <w:keepNext/>
              <w:spacing w:before="100" w:after="100"/>
              <w:ind w:left="100" w:right="100"/>
              <w:jc w:val="right"/>
            </w:pPr>
            <w:r>
              <w:rPr>
                <w:rFonts w:ascii="Helvetica" w:eastAsia="Helvetica" w:hAnsi="Helvetica" w:cs="Helvetica"/>
                <w:color w:val="000000"/>
                <w:sz w:val="18"/>
                <w:szCs w:val="18"/>
              </w:rPr>
              <w:t>122</w:t>
            </w:r>
          </w:p>
        </w:tc>
        <w:tc>
          <w:tcPr>
            <w:tcW w:w="1347" w:type="dxa"/>
            <w:shd w:val="clear" w:color="auto" w:fill="FFFFFF"/>
            <w:tcMar>
              <w:top w:w="0" w:type="dxa"/>
              <w:left w:w="0" w:type="dxa"/>
              <w:bottom w:w="0" w:type="dxa"/>
              <w:right w:w="0" w:type="dxa"/>
            </w:tcMar>
            <w:vAlign w:val="center"/>
          </w:tcPr>
          <w:p w14:paraId="042ABB40" w14:textId="77777777" w:rsidR="00C56572" w:rsidRDefault="009B5B44">
            <w:pPr>
              <w:keepNext/>
              <w:spacing w:before="100" w:after="100"/>
              <w:ind w:left="100" w:right="100"/>
            </w:pPr>
            <w:r>
              <w:rPr>
                <w:rFonts w:ascii="Helvetica" w:eastAsia="Helvetica" w:hAnsi="Helvetica" w:cs="Helvetica"/>
                <w:color w:val="000000"/>
                <w:sz w:val="18"/>
                <w:szCs w:val="18"/>
              </w:rPr>
              <w:t>8592 (1.4%)</w:t>
            </w:r>
          </w:p>
        </w:tc>
        <w:tc>
          <w:tcPr>
            <w:tcW w:w="1627" w:type="dxa"/>
            <w:shd w:val="clear" w:color="auto" w:fill="FFFFFF"/>
            <w:tcMar>
              <w:top w:w="0" w:type="dxa"/>
              <w:left w:w="0" w:type="dxa"/>
              <w:bottom w:w="0" w:type="dxa"/>
              <w:right w:w="0" w:type="dxa"/>
            </w:tcMar>
            <w:vAlign w:val="center"/>
          </w:tcPr>
          <w:p w14:paraId="765E45F0" w14:textId="77777777" w:rsidR="00C56572" w:rsidRDefault="009B5B44">
            <w:pPr>
              <w:keepNext/>
              <w:spacing w:before="100" w:after="100"/>
              <w:ind w:left="100" w:right="100"/>
              <w:jc w:val="right"/>
            </w:pPr>
            <w:r>
              <w:rPr>
                <w:rFonts w:ascii="Helvetica" w:eastAsia="Helvetica" w:hAnsi="Helvetica" w:cs="Helvetica"/>
                <w:color w:val="000000"/>
                <w:sz w:val="18"/>
                <w:szCs w:val="18"/>
              </w:rPr>
              <w:t>4</w:t>
            </w:r>
          </w:p>
        </w:tc>
        <w:tc>
          <w:tcPr>
            <w:tcW w:w="1698" w:type="dxa"/>
            <w:shd w:val="clear" w:color="auto" w:fill="FFFFFF"/>
            <w:tcMar>
              <w:top w:w="0" w:type="dxa"/>
              <w:left w:w="0" w:type="dxa"/>
              <w:bottom w:w="0" w:type="dxa"/>
              <w:right w:w="0" w:type="dxa"/>
            </w:tcMar>
            <w:vAlign w:val="center"/>
          </w:tcPr>
          <w:p w14:paraId="19ADF12A" w14:textId="77777777" w:rsidR="00C56572" w:rsidRDefault="009B5B44">
            <w:pPr>
              <w:keepNext/>
              <w:spacing w:before="100" w:after="100"/>
              <w:ind w:left="100" w:right="100"/>
              <w:jc w:val="right"/>
            </w:pPr>
            <w:r>
              <w:rPr>
                <w:rFonts w:ascii="Helvetica" w:eastAsia="Helvetica" w:hAnsi="Helvetica" w:cs="Helvetica"/>
                <w:color w:val="000000"/>
                <w:sz w:val="18"/>
                <w:szCs w:val="18"/>
              </w:rPr>
              <w:t>0.89</w:t>
            </w:r>
          </w:p>
        </w:tc>
      </w:tr>
      <w:tr w:rsidR="00C56572" w14:paraId="3CE7D2E9" w14:textId="77777777" w:rsidTr="00C56572">
        <w:trPr>
          <w:cantSplit/>
          <w:jc w:val="center"/>
        </w:trPr>
        <w:tc>
          <w:tcPr>
            <w:tcW w:w="1257" w:type="dxa"/>
            <w:shd w:val="clear" w:color="auto" w:fill="FFFFFF"/>
            <w:tcMar>
              <w:top w:w="0" w:type="dxa"/>
              <w:left w:w="0" w:type="dxa"/>
              <w:bottom w:w="0" w:type="dxa"/>
              <w:right w:w="0" w:type="dxa"/>
            </w:tcMar>
            <w:vAlign w:val="center"/>
          </w:tcPr>
          <w:p w14:paraId="29059D28" w14:textId="77777777" w:rsidR="00C56572" w:rsidRDefault="009B5B44">
            <w:pPr>
              <w:keepNext/>
              <w:spacing w:before="100" w:after="100"/>
              <w:ind w:left="100" w:right="100"/>
            </w:pPr>
            <w:proofErr w:type="spellStart"/>
            <w:r>
              <w:rPr>
                <w:rFonts w:ascii="Helvetica" w:eastAsia="Helvetica" w:hAnsi="Helvetica" w:cs="Helvetica"/>
                <w:color w:val="000000"/>
                <w:sz w:val="18"/>
                <w:szCs w:val="18"/>
              </w:rPr>
              <w:lastRenderedPageBreak/>
              <w:t>Seilama</w:t>
            </w:r>
            <w:proofErr w:type="spellEnd"/>
          </w:p>
        </w:tc>
        <w:tc>
          <w:tcPr>
            <w:tcW w:w="1557" w:type="dxa"/>
            <w:shd w:val="clear" w:color="auto" w:fill="FFFFFF"/>
            <w:tcMar>
              <w:top w:w="0" w:type="dxa"/>
              <w:left w:w="0" w:type="dxa"/>
              <w:bottom w:w="0" w:type="dxa"/>
              <w:right w:w="0" w:type="dxa"/>
            </w:tcMar>
            <w:vAlign w:val="center"/>
          </w:tcPr>
          <w:p w14:paraId="576AD096" w14:textId="77777777" w:rsidR="00C56572" w:rsidRDefault="00C56572">
            <w:pPr>
              <w:keepNext/>
              <w:spacing w:before="100" w:after="100"/>
              <w:ind w:left="100" w:right="100"/>
            </w:pPr>
          </w:p>
        </w:tc>
        <w:tc>
          <w:tcPr>
            <w:tcW w:w="567" w:type="dxa"/>
            <w:shd w:val="clear" w:color="auto" w:fill="FFFFFF"/>
            <w:tcMar>
              <w:top w:w="0" w:type="dxa"/>
              <w:left w:w="0" w:type="dxa"/>
              <w:bottom w:w="0" w:type="dxa"/>
              <w:right w:w="0" w:type="dxa"/>
            </w:tcMar>
            <w:vAlign w:val="center"/>
          </w:tcPr>
          <w:p w14:paraId="37D0E827" w14:textId="77777777" w:rsidR="00C56572" w:rsidRDefault="00C56572">
            <w:pPr>
              <w:keepNext/>
              <w:spacing w:before="100" w:after="100"/>
              <w:ind w:left="100" w:right="100"/>
              <w:jc w:val="right"/>
            </w:pPr>
          </w:p>
        </w:tc>
        <w:tc>
          <w:tcPr>
            <w:tcW w:w="1347" w:type="dxa"/>
            <w:shd w:val="clear" w:color="auto" w:fill="FFFFFF"/>
            <w:tcMar>
              <w:top w:w="0" w:type="dxa"/>
              <w:left w:w="0" w:type="dxa"/>
              <w:bottom w:w="0" w:type="dxa"/>
              <w:right w:w="0" w:type="dxa"/>
            </w:tcMar>
            <w:vAlign w:val="center"/>
          </w:tcPr>
          <w:p w14:paraId="6466FBF4" w14:textId="77777777" w:rsidR="00C56572" w:rsidRDefault="00C56572">
            <w:pPr>
              <w:keepNext/>
              <w:spacing w:before="100" w:after="100"/>
              <w:ind w:left="100" w:right="100"/>
            </w:pPr>
          </w:p>
        </w:tc>
        <w:tc>
          <w:tcPr>
            <w:tcW w:w="1627" w:type="dxa"/>
            <w:shd w:val="clear" w:color="auto" w:fill="FFFFFF"/>
            <w:tcMar>
              <w:top w:w="0" w:type="dxa"/>
              <w:left w:w="0" w:type="dxa"/>
              <w:bottom w:w="0" w:type="dxa"/>
              <w:right w:w="0" w:type="dxa"/>
            </w:tcMar>
            <w:vAlign w:val="center"/>
          </w:tcPr>
          <w:p w14:paraId="5DDCAD09" w14:textId="77777777" w:rsidR="00C56572" w:rsidRDefault="00C56572">
            <w:pPr>
              <w:keepNext/>
              <w:spacing w:before="100" w:after="100"/>
              <w:ind w:left="100" w:right="100"/>
              <w:jc w:val="right"/>
            </w:pPr>
          </w:p>
        </w:tc>
        <w:tc>
          <w:tcPr>
            <w:tcW w:w="1698" w:type="dxa"/>
            <w:shd w:val="clear" w:color="auto" w:fill="FFFFFF"/>
            <w:tcMar>
              <w:top w:w="0" w:type="dxa"/>
              <w:left w:w="0" w:type="dxa"/>
              <w:bottom w:w="0" w:type="dxa"/>
              <w:right w:w="0" w:type="dxa"/>
            </w:tcMar>
            <w:vAlign w:val="center"/>
          </w:tcPr>
          <w:p w14:paraId="75E71399" w14:textId="77777777" w:rsidR="00C56572" w:rsidRDefault="00C56572">
            <w:pPr>
              <w:keepNext/>
              <w:spacing w:before="100" w:after="100"/>
              <w:ind w:left="100" w:right="100"/>
              <w:jc w:val="right"/>
            </w:pPr>
          </w:p>
        </w:tc>
      </w:tr>
      <w:tr w:rsidR="00C56572" w14:paraId="1AC04621" w14:textId="77777777" w:rsidTr="00C56572">
        <w:trPr>
          <w:cantSplit/>
          <w:jc w:val="center"/>
        </w:trPr>
        <w:tc>
          <w:tcPr>
            <w:tcW w:w="1257" w:type="dxa"/>
            <w:shd w:val="clear" w:color="auto" w:fill="FFFFFF"/>
            <w:tcMar>
              <w:top w:w="0" w:type="dxa"/>
              <w:left w:w="0" w:type="dxa"/>
              <w:bottom w:w="0" w:type="dxa"/>
              <w:right w:w="0" w:type="dxa"/>
            </w:tcMar>
            <w:vAlign w:val="center"/>
          </w:tcPr>
          <w:p w14:paraId="24931814"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3A0F6C2A" w14:textId="77777777" w:rsidR="00C56572" w:rsidRDefault="009B5B44">
            <w:pPr>
              <w:keepNext/>
              <w:spacing w:before="100" w:after="100"/>
              <w:ind w:left="100" w:right="100"/>
            </w:pPr>
            <w:r>
              <w:rPr>
                <w:rFonts w:ascii="Helvetica" w:eastAsia="Helvetica" w:hAnsi="Helvetica" w:cs="Helvetica"/>
                <w:color w:val="000000"/>
                <w:sz w:val="18"/>
                <w:szCs w:val="18"/>
              </w:rPr>
              <w:t>Village (inside)</w:t>
            </w:r>
          </w:p>
        </w:tc>
        <w:tc>
          <w:tcPr>
            <w:tcW w:w="567" w:type="dxa"/>
            <w:shd w:val="clear" w:color="auto" w:fill="FFFFFF"/>
            <w:tcMar>
              <w:top w:w="0" w:type="dxa"/>
              <w:left w:w="0" w:type="dxa"/>
              <w:bottom w:w="0" w:type="dxa"/>
              <w:right w:w="0" w:type="dxa"/>
            </w:tcMar>
            <w:vAlign w:val="center"/>
          </w:tcPr>
          <w:p w14:paraId="7CB56A3C" w14:textId="77777777" w:rsidR="00C56572" w:rsidRDefault="009B5B44">
            <w:pPr>
              <w:keepNext/>
              <w:spacing w:before="100" w:after="100"/>
              <w:ind w:left="100" w:right="100"/>
              <w:jc w:val="right"/>
            </w:pPr>
            <w:r>
              <w:rPr>
                <w:rFonts w:ascii="Helvetica" w:eastAsia="Helvetica" w:hAnsi="Helvetica" w:cs="Helvetica"/>
                <w:color w:val="000000"/>
                <w:sz w:val="18"/>
                <w:szCs w:val="18"/>
              </w:rPr>
              <w:t>4</w:t>
            </w:r>
          </w:p>
        </w:tc>
        <w:tc>
          <w:tcPr>
            <w:tcW w:w="1347" w:type="dxa"/>
            <w:shd w:val="clear" w:color="auto" w:fill="FFFFFF"/>
            <w:tcMar>
              <w:top w:w="0" w:type="dxa"/>
              <w:left w:w="0" w:type="dxa"/>
              <w:bottom w:w="0" w:type="dxa"/>
              <w:right w:w="0" w:type="dxa"/>
            </w:tcMar>
            <w:vAlign w:val="center"/>
          </w:tcPr>
          <w:p w14:paraId="56B97DFA" w14:textId="77777777" w:rsidR="00C56572" w:rsidRDefault="009B5B44">
            <w:pPr>
              <w:keepNext/>
              <w:spacing w:before="100" w:after="100"/>
              <w:ind w:left="100" w:right="100"/>
            </w:pPr>
            <w:r>
              <w:rPr>
                <w:rFonts w:ascii="Helvetica" w:eastAsia="Helvetica" w:hAnsi="Helvetica" w:cs="Helvetica"/>
                <w:color w:val="000000"/>
                <w:sz w:val="18"/>
                <w:szCs w:val="18"/>
              </w:rPr>
              <w:t>928 (0.4%)</w:t>
            </w:r>
          </w:p>
        </w:tc>
        <w:tc>
          <w:tcPr>
            <w:tcW w:w="1627" w:type="dxa"/>
            <w:shd w:val="clear" w:color="auto" w:fill="FFFFFF"/>
            <w:tcMar>
              <w:top w:w="0" w:type="dxa"/>
              <w:left w:w="0" w:type="dxa"/>
              <w:bottom w:w="0" w:type="dxa"/>
              <w:right w:w="0" w:type="dxa"/>
            </w:tcMar>
            <w:vAlign w:val="center"/>
          </w:tcPr>
          <w:p w14:paraId="2522B52A" w14:textId="77777777" w:rsidR="00C56572" w:rsidRDefault="009B5B44">
            <w:pPr>
              <w:keepNext/>
              <w:spacing w:before="100" w:after="100"/>
              <w:ind w:left="100" w:right="100"/>
              <w:jc w:val="right"/>
            </w:pPr>
            <w:r>
              <w:rPr>
                <w:rFonts w:ascii="Helvetica" w:eastAsia="Helvetica" w:hAnsi="Helvetica" w:cs="Helvetica"/>
                <w:color w:val="000000"/>
                <w:sz w:val="18"/>
                <w:szCs w:val="18"/>
              </w:rPr>
              <w:t>2</w:t>
            </w:r>
          </w:p>
        </w:tc>
        <w:tc>
          <w:tcPr>
            <w:tcW w:w="1698" w:type="dxa"/>
            <w:shd w:val="clear" w:color="auto" w:fill="FFFFFF"/>
            <w:tcMar>
              <w:top w:w="0" w:type="dxa"/>
              <w:left w:w="0" w:type="dxa"/>
              <w:bottom w:w="0" w:type="dxa"/>
              <w:right w:w="0" w:type="dxa"/>
            </w:tcMar>
            <w:vAlign w:val="center"/>
          </w:tcPr>
          <w:p w14:paraId="3F8CE1D4" w14:textId="77777777" w:rsidR="00C56572" w:rsidRDefault="009B5B44">
            <w:pPr>
              <w:keepNext/>
              <w:spacing w:before="100" w:after="100"/>
              <w:ind w:left="100" w:right="100"/>
              <w:jc w:val="right"/>
            </w:pPr>
            <w:r>
              <w:rPr>
                <w:rFonts w:ascii="Helvetica" w:eastAsia="Helvetica" w:hAnsi="Helvetica" w:cs="Helvetica"/>
                <w:color w:val="000000"/>
                <w:sz w:val="18"/>
                <w:szCs w:val="18"/>
              </w:rPr>
              <w:t>0.69</w:t>
            </w:r>
          </w:p>
        </w:tc>
      </w:tr>
      <w:tr w:rsidR="00C56572" w14:paraId="60CE67BE" w14:textId="77777777" w:rsidTr="00C56572">
        <w:trPr>
          <w:cantSplit/>
          <w:jc w:val="center"/>
        </w:trPr>
        <w:tc>
          <w:tcPr>
            <w:tcW w:w="1257" w:type="dxa"/>
            <w:shd w:val="clear" w:color="auto" w:fill="FFFFFF"/>
            <w:tcMar>
              <w:top w:w="0" w:type="dxa"/>
              <w:left w:w="0" w:type="dxa"/>
              <w:bottom w:w="0" w:type="dxa"/>
              <w:right w:w="0" w:type="dxa"/>
            </w:tcMar>
            <w:vAlign w:val="center"/>
          </w:tcPr>
          <w:p w14:paraId="5D4F17BC"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3E4E6688" w14:textId="77777777" w:rsidR="00C56572" w:rsidRDefault="009B5B44">
            <w:pPr>
              <w:keepNext/>
              <w:spacing w:before="100" w:after="100"/>
              <w:ind w:left="100" w:right="100"/>
            </w:pPr>
            <w:r>
              <w:rPr>
                <w:rFonts w:ascii="Helvetica" w:eastAsia="Helvetica" w:hAnsi="Helvetica" w:cs="Helvetica"/>
                <w:color w:val="000000"/>
                <w:sz w:val="18"/>
                <w:szCs w:val="18"/>
              </w:rPr>
              <w:t>Village (outside)</w:t>
            </w:r>
          </w:p>
        </w:tc>
        <w:tc>
          <w:tcPr>
            <w:tcW w:w="567" w:type="dxa"/>
            <w:shd w:val="clear" w:color="auto" w:fill="FFFFFF"/>
            <w:tcMar>
              <w:top w:w="0" w:type="dxa"/>
              <w:left w:w="0" w:type="dxa"/>
              <w:bottom w:w="0" w:type="dxa"/>
              <w:right w:w="0" w:type="dxa"/>
            </w:tcMar>
            <w:vAlign w:val="center"/>
          </w:tcPr>
          <w:p w14:paraId="60C04413" w14:textId="77777777" w:rsidR="00C56572" w:rsidRDefault="009B5B44">
            <w:pPr>
              <w:keepNext/>
              <w:spacing w:before="100" w:after="100"/>
              <w:ind w:left="100" w:right="100"/>
              <w:jc w:val="right"/>
            </w:pPr>
            <w:r>
              <w:rPr>
                <w:rFonts w:ascii="Helvetica" w:eastAsia="Helvetica" w:hAnsi="Helvetica" w:cs="Helvetica"/>
                <w:color w:val="000000"/>
                <w:sz w:val="18"/>
                <w:szCs w:val="18"/>
              </w:rPr>
              <w:t>44</w:t>
            </w:r>
          </w:p>
        </w:tc>
        <w:tc>
          <w:tcPr>
            <w:tcW w:w="1347" w:type="dxa"/>
            <w:shd w:val="clear" w:color="auto" w:fill="FFFFFF"/>
            <w:tcMar>
              <w:top w:w="0" w:type="dxa"/>
              <w:left w:w="0" w:type="dxa"/>
              <w:bottom w:w="0" w:type="dxa"/>
              <w:right w:w="0" w:type="dxa"/>
            </w:tcMar>
            <w:vAlign w:val="center"/>
          </w:tcPr>
          <w:p w14:paraId="4B00707B" w14:textId="77777777" w:rsidR="00C56572" w:rsidRDefault="009B5B44">
            <w:pPr>
              <w:keepNext/>
              <w:spacing w:before="100" w:after="100"/>
              <w:ind w:left="100" w:right="100"/>
            </w:pPr>
            <w:r>
              <w:rPr>
                <w:rFonts w:ascii="Helvetica" w:eastAsia="Helvetica" w:hAnsi="Helvetica" w:cs="Helvetica"/>
                <w:color w:val="000000"/>
                <w:sz w:val="18"/>
                <w:szCs w:val="18"/>
              </w:rPr>
              <w:t>1896 (2.3%)</w:t>
            </w:r>
          </w:p>
        </w:tc>
        <w:tc>
          <w:tcPr>
            <w:tcW w:w="1627" w:type="dxa"/>
            <w:shd w:val="clear" w:color="auto" w:fill="FFFFFF"/>
            <w:tcMar>
              <w:top w:w="0" w:type="dxa"/>
              <w:left w:w="0" w:type="dxa"/>
              <w:bottom w:w="0" w:type="dxa"/>
              <w:right w:w="0" w:type="dxa"/>
            </w:tcMar>
            <w:vAlign w:val="center"/>
          </w:tcPr>
          <w:p w14:paraId="6AE807E1" w14:textId="77777777" w:rsidR="00C56572" w:rsidRDefault="009B5B44">
            <w:pPr>
              <w:keepNext/>
              <w:spacing w:before="100" w:after="100"/>
              <w:ind w:left="100" w:right="100"/>
              <w:jc w:val="right"/>
            </w:pPr>
            <w:r>
              <w:rPr>
                <w:rFonts w:ascii="Helvetica" w:eastAsia="Helvetica" w:hAnsi="Helvetica" w:cs="Helvetica"/>
                <w:color w:val="000000"/>
                <w:sz w:val="18"/>
                <w:szCs w:val="18"/>
              </w:rPr>
              <w:t>6</w:t>
            </w:r>
          </w:p>
        </w:tc>
        <w:tc>
          <w:tcPr>
            <w:tcW w:w="1698" w:type="dxa"/>
            <w:shd w:val="clear" w:color="auto" w:fill="FFFFFF"/>
            <w:tcMar>
              <w:top w:w="0" w:type="dxa"/>
              <w:left w:w="0" w:type="dxa"/>
              <w:bottom w:w="0" w:type="dxa"/>
              <w:right w:w="0" w:type="dxa"/>
            </w:tcMar>
            <w:vAlign w:val="center"/>
          </w:tcPr>
          <w:p w14:paraId="628343D7" w14:textId="77777777" w:rsidR="00C56572" w:rsidRDefault="009B5B44">
            <w:pPr>
              <w:keepNext/>
              <w:spacing w:before="100" w:after="100"/>
              <w:ind w:left="100" w:right="100"/>
              <w:jc w:val="right"/>
            </w:pPr>
            <w:r>
              <w:rPr>
                <w:rFonts w:ascii="Helvetica" w:eastAsia="Helvetica" w:hAnsi="Helvetica" w:cs="Helvetica"/>
                <w:color w:val="000000"/>
                <w:sz w:val="18"/>
                <w:szCs w:val="18"/>
              </w:rPr>
              <w:t>1.55</w:t>
            </w:r>
          </w:p>
        </w:tc>
      </w:tr>
      <w:tr w:rsidR="00C56572" w14:paraId="0746A87E" w14:textId="77777777" w:rsidTr="00C56572">
        <w:trPr>
          <w:cantSplit/>
          <w:jc w:val="center"/>
        </w:trPr>
        <w:tc>
          <w:tcPr>
            <w:tcW w:w="1257" w:type="dxa"/>
            <w:shd w:val="clear" w:color="auto" w:fill="FFFFFF"/>
            <w:tcMar>
              <w:top w:w="0" w:type="dxa"/>
              <w:left w:w="0" w:type="dxa"/>
              <w:bottom w:w="0" w:type="dxa"/>
              <w:right w:w="0" w:type="dxa"/>
            </w:tcMar>
            <w:vAlign w:val="center"/>
          </w:tcPr>
          <w:p w14:paraId="696EDFA7"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5D86FEA1" w14:textId="77777777" w:rsidR="00C56572" w:rsidRDefault="009B5B44">
            <w:pPr>
              <w:keepNext/>
              <w:spacing w:before="100" w:after="100"/>
              <w:ind w:left="100" w:right="100"/>
            </w:pPr>
            <w:r>
              <w:rPr>
                <w:rFonts w:ascii="Helvetica" w:eastAsia="Helvetica" w:hAnsi="Helvetica" w:cs="Helvetica"/>
                <w:color w:val="000000"/>
                <w:sz w:val="18"/>
                <w:szCs w:val="18"/>
              </w:rPr>
              <w:t>Agriculture</w:t>
            </w:r>
          </w:p>
        </w:tc>
        <w:tc>
          <w:tcPr>
            <w:tcW w:w="567" w:type="dxa"/>
            <w:shd w:val="clear" w:color="auto" w:fill="FFFFFF"/>
            <w:tcMar>
              <w:top w:w="0" w:type="dxa"/>
              <w:left w:w="0" w:type="dxa"/>
              <w:bottom w:w="0" w:type="dxa"/>
              <w:right w:w="0" w:type="dxa"/>
            </w:tcMar>
            <w:vAlign w:val="center"/>
          </w:tcPr>
          <w:p w14:paraId="1EE35516" w14:textId="77777777" w:rsidR="00C56572" w:rsidRDefault="009B5B44">
            <w:pPr>
              <w:keepNext/>
              <w:spacing w:before="100" w:after="100"/>
              <w:ind w:left="100" w:right="100"/>
              <w:jc w:val="right"/>
            </w:pPr>
            <w:r>
              <w:rPr>
                <w:rFonts w:ascii="Helvetica" w:eastAsia="Helvetica" w:hAnsi="Helvetica" w:cs="Helvetica"/>
                <w:color w:val="000000"/>
                <w:sz w:val="18"/>
                <w:szCs w:val="18"/>
              </w:rPr>
              <w:t>245</w:t>
            </w:r>
          </w:p>
        </w:tc>
        <w:tc>
          <w:tcPr>
            <w:tcW w:w="1347" w:type="dxa"/>
            <w:shd w:val="clear" w:color="auto" w:fill="FFFFFF"/>
            <w:tcMar>
              <w:top w:w="0" w:type="dxa"/>
              <w:left w:w="0" w:type="dxa"/>
              <w:bottom w:w="0" w:type="dxa"/>
              <w:right w:w="0" w:type="dxa"/>
            </w:tcMar>
            <w:vAlign w:val="center"/>
          </w:tcPr>
          <w:p w14:paraId="1243E45E" w14:textId="77777777" w:rsidR="00C56572" w:rsidRDefault="009B5B44">
            <w:pPr>
              <w:keepNext/>
              <w:spacing w:before="100" w:after="100"/>
              <w:ind w:left="100" w:right="100"/>
            </w:pPr>
            <w:r>
              <w:rPr>
                <w:rFonts w:ascii="Helvetica" w:eastAsia="Helvetica" w:hAnsi="Helvetica" w:cs="Helvetica"/>
                <w:color w:val="000000"/>
                <w:sz w:val="18"/>
                <w:szCs w:val="18"/>
              </w:rPr>
              <w:t>7840 (3.1%)</w:t>
            </w:r>
          </w:p>
        </w:tc>
        <w:tc>
          <w:tcPr>
            <w:tcW w:w="1627" w:type="dxa"/>
            <w:shd w:val="clear" w:color="auto" w:fill="FFFFFF"/>
            <w:tcMar>
              <w:top w:w="0" w:type="dxa"/>
              <w:left w:w="0" w:type="dxa"/>
              <w:bottom w:w="0" w:type="dxa"/>
              <w:right w:w="0" w:type="dxa"/>
            </w:tcMar>
            <w:vAlign w:val="center"/>
          </w:tcPr>
          <w:p w14:paraId="519CA68A" w14:textId="77777777" w:rsidR="00C56572" w:rsidRDefault="009B5B44">
            <w:pPr>
              <w:keepNext/>
              <w:spacing w:before="100" w:after="100"/>
              <w:ind w:left="100" w:right="100"/>
              <w:jc w:val="right"/>
            </w:pPr>
            <w:r>
              <w:rPr>
                <w:rFonts w:ascii="Helvetica" w:eastAsia="Helvetica" w:hAnsi="Helvetica" w:cs="Helvetica"/>
                <w:color w:val="000000"/>
                <w:sz w:val="18"/>
                <w:szCs w:val="18"/>
              </w:rPr>
              <w:t>10</w:t>
            </w:r>
          </w:p>
        </w:tc>
        <w:tc>
          <w:tcPr>
            <w:tcW w:w="1698" w:type="dxa"/>
            <w:shd w:val="clear" w:color="auto" w:fill="FFFFFF"/>
            <w:tcMar>
              <w:top w:w="0" w:type="dxa"/>
              <w:left w:w="0" w:type="dxa"/>
              <w:bottom w:w="0" w:type="dxa"/>
              <w:right w:w="0" w:type="dxa"/>
            </w:tcMar>
            <w:vAlign w:val="center"/>
          </w:tcPr>
          <w:p w14:paraId="01ADE569" w14:textId="77777777" w:rsidR="00C56572" w:rsidRDefault="009B5B44">
            <w:pPr>
              <w:keepNext/>
              <w:spacing w:before="100" w:after="100"/>
              <w:ind w:left="100" w:right="100"/>
              <w:jc w:val="right"/>
            </w:pPr>
            <w:r>
              <w:rPr>
                <w:rFonts w:ascii="Helvetica" w:eastAsia="Helvetica" w:hAnsi="Helvetica" w:cs="Helvetica"/>
                <w:color w:val="000000"/>
                <w:sz w:val="18"/>
                <w:szCs w:val="18"/>
              </w:rPr>
              <w:t>1.82</w:t>
            </w:r>
          </w:p>
        </w:tc>
      </w:tr>
      <w:tr w:rsidR="00C56572" w14:paraId="55537B86" w14:textId="77777777" w:rsidTr="00C56572">
        <w:trPr>
          <w:cantSplit/>
          <w:jc w:val="center"/>
        </w:trPr>
        <w:tc>
          <w:tcPr>
            <w:tcW w:w="1257" w:type="dxa"/>
            <w:shd w:val="clear" w:color="auto" w:fill="FFFFFF"/>
            <w:tcMar>
              <w:top w:w="0" w:type="dxa"/>
              <w:left w:w="0" w:type="dxa"/>
              <w:bottom w:w="0" w:type="dxa"/>
              <w:right w:w="0" w:type="dxa"/>
            </w:tcMar>
            <w:vAlign w:val="center"/>
          </w:tcPr>
          <w:p w14:paraId="3CBA97DB" w14:textId="77777777" w:rsidR="00C56572" w:rsidRDefault="00C56572">
            <w:pPr>
              <w:keepNext/>
              <w:spacing w:before="100" w:after="100"/>
              <w:ind w:left="100" w:right="100"/>
            </w:pPr>
          </w:p>
        </w:tc>
        <w:tc>
          <w:tcPr>
            <w:tcW w:w="1557" w:type="dxa"/>
            <w:shd w:val="clear" w:color="auto" w:fill="FFFFFF"/>
            <w:tcMar>
              <w:top w:w="0" w:type="dxa"/>
              <w:left w:w="0" w:type="dxa"/>
              <w:bottom w:w="0" w:type="dxa"/>
              <w:right w:w="0" w:type="dxa"/>
            </w:tcMar>
            <w:vAlign w:val="center"/>
          </w:tcPr>
          <w:p w14:paraId="5D60923A" w14:textId="77777777" w:rsidR="00C56572" w:rsidRDefault="009B5B44">
            <w:pPr>
              <w:keepNext/>
              <w:spacing w:before="100" w:after="100"/>
              <w:ind w:left="100" w:right="100"/>
            </w:pPr>
            <w:r>
              <w:rPr>
                <w:rFonts w:ascii="Helvetica" w:eastAsia="Helvetica" w:hAnsi="Helvetica" w:cs="Helvetica"/>
                <w:color w:val="000000"/>
                <w:sz w:val="18"/>
                <w:szCs w:val="18"/>
              </w:rPr>
              <w:t>Forest</w:t>
            </w:r>
          </w:p>
        </w:tc>
        <w:tc>
          <w:tcPr>
            <w:tcW w:w="567" w:type="dxa"/>
            <w:shd w:val="clear" w:color="auto" w:fill="FFFFFF"/>
            <w:tcMar>
              <w:top w:w="0" w:type="dxa"/>
              <w:left w:w="0" w:type="dxa"/>
              <w:bottom w:w="0" w:type="dxa"/>
              <w:right w:w="0" w:type="dxa"/>
            </w:tcMar>
            <w:vAlign w:val="center"/>
          </w:tcPr>
          <w:p w14:paraId="5CD69848" w14:textId="77777777" w:rsidR="00C56572" w:rsidRDefault="009B5B44">
            <w:pPr>
              <w:keepNext/>
              <w:spacing w:before="100" w:after="100"/>
              <w:ind w:left="100" w:right="100"/>
              <w:jc w:val="right"/>
            </w:pPr>
            <w:r>
              <w:rPr>
                <w:rFonts w:ascii="Helvetica" w:eastAsia="Helvetica" w:hAnsi="Helvetica" w:cs="Helvetica"/>
                <w:color w:val="000000"/>
                <w:sz w:val="18"/>
                <w:szCs w:val="18"/>
              </w:rPr>
              <w:t>50</w:t>
            </w:r>
          </w:p>
        </w:tc>
        <w:tc>
          <w:tcPr>
            <w:tcW w:w="1347" w:type="dxa"/>
            <w:shd w:val="clear" w:color="auto" w:fill="FFFFFF"/>
            <w:tcMar>
              <w:top w:w="0" w:type="dxa"/>
              <w:left w:w="0" w:type="dxa"/>
              <w:bottom w:w="0" w:type="dxa"/>
              <w:right w:w="0" w:type="dxa"/>
            </w:tcMar>
            <w:vAlign w:val="center"/>
          </w:tcPr>
          <w:p w14:paraId="2F9CDA7F" w14:textId="77777777" w:rsidR="00C56572" w:rsidRDefault="009B5B44">
            <w:pPr>
              <w:keepNext/>
              <w:spacing w:before="100" w:after="100"/>
              <w:ind w:left="100" w:right="100"/>
            </w:pPr>
            <w:r>
              <w:rPr>
                <w:rFonts w:ascii="Helvetica" w:eastAsia="Helvetica" w:hAnsi="Helvetica" w:cs="Helvetica"/>
                <w:color w:val="000000"/>
                <w:sz w:val="18"/>
                <w:szCs w:val="18"/>
              </w:rPr>
              <w:t>1488 (3.4%)</w:t>
            </w:r>
          </w:p>
        </w:tc>
        <w:tc>
          <w:tcPr>
            <w:tcW w:w="1627" w:type="dxa"/>
            <w:shd w:val="clear" w:color="auto" w:fill="FFFFFF"/>
            <w:tcMar>
              <w:top w:w="0" w:type="dxa"/>
              <w:left w:w="0" w:type="dxa"/>
              <w:bottom w:w="0" w:type="dxa"/>
              <w:right w:w="0" w:type="dxa"/>
            </w:tcMar>
            <w:vAlign w:val="center"/>
          </w:tcPr>
          <w:p w14:paraId="2F7719E5" w14:textId="77777777" w:rsidR="00C56572" w:rsidRDefault="009B5B44">
            <w:pPr>
              <w:keepNext/>
              <w:spacing w:before="100" w:after="100"/>
              <w:ind w:left="100" w:right="100"/>
              <w:jc w:val="right"/>
            </w:pPr>
            <w:r>
              <w:rPr>
                <w:rFonts w:ascii="Helvetica" w:eastAsia="Helvetica" w:hAnsi="Helvetica" w:cs="Helvetica"/>
                <w:color w:val="000000"/>
                <w:sz w:val="18"/>
                <w:szCs w:val="18"/>
              </w:rPr>
              <w:t>7</w:t>
            </w:r>
          </w:p>
        </w:tc>
        <w:tc>
          <w:tcPr>
            <w:tcW w:w="1698" w:type="dxa"/>
            <w:shd w:val="clear" w:color="auto" w:fill="FFFFFF"/>
            <w:tcMar>
              <w:top w:w="0" w:type="dxa"/>
              <w:left w:w="0" w:type="dxa"/>
              <w:bottom w:w="0" w:type="dxa"/>
              <w:right w:w="0" w:type="dxa"/>
            </w:tcMar>
            <w:vAlign w:val="center"/>
          </w:tcPr>
          <w:p w14:paraId="07294547" w14:textId="77777777" w:rsidR="00C56572" w:rsidRDefault="009B5B44">
            <w:pPr>
              <w:keepNext/>
              <w:spacing w:before="100" w:after="100"/>
              <w:ind w:left="100" w:right="100"/>
              <w:jc w:val="right"/>
            </w:pPr>
            <w:r>
              <w:rPr>
                <w:rFonts w:ascii="Helvetica" w:eastAsia="Helvetica" w:hAnsi="Helvetica" w:cs="Helvetica"/>
                <w:color w:val="000000"/>
                <w:sz w:val="18"/>
                <w:szCs w:val="18"/>
              </w:rPr>
              <w:t>1.50</w:t>
            </w:r>
          </w:p>
        </w:tc>
      </w:tr>
      <w:tr w:rsidR="00C56572" w14:paraId="2E734E0B" w14:textId="77777777" w:rsidTr="00C56572">
        <w:trPr>
          <w:cantSplit/>
          <w:jc w:val="center"/>
        </w:trPr>
        <w:tc>
          <w:tcPr>
            <w:tcW w:w="1257" w:type="dxa"/>
            <w:tcBorders>
              <w:bottom w:val="single" w:sz="16" w:space="0" w:color="666666"/>
            </w:tcBorders>
            <w:shd w:val="clear" w:color="auto" w:fill="FFFFFF"/>
            <w:tcMar>
              <w:top w:w="0" w:type="dxa"/>
              <w:left w:w="0" w:type="dxa"/>
              <w:bottom w:w="0" w:type="dxa"/>
              <w:right w:w="0" w:type="dxa"/>
            </w:tcMar>
            <w:vAlign w:val="center"/>
          </w:tcPr>
          <w:p w14:paraId="7EB6AF7F" w14:textId="77777777" w:rsidR="00C56572" w:rsidRDefault="00C56572">
            <w:pPr>
              <w:keepNext/>
              <w:spacing w:before="100" w:after="100"/>
              <w:ind w:left="100" w:right="100"/>
            </w:pPr>
          </w:p>
        </w:tc>
        <w:tc>
          <w:tcPr>
            <w:tcW w:w="1557" w:type="dxa"/>
            <w:tcBorders>
              <w:bottom w:val="single" w:sz="16" w:space="0" w:color="666666"/>
            </w:tcBorders>
            <w:shd w:val="clear" w:color="auto" w:fill="FFFFFF"/>
            <w:tcMar>
              <w:top w:w="0" w:type="dxa"/>
              <w:left w:w="0" w:type="dxa"/>
              <w:bottom w:w="0" w:type="dxa"/>
              <w:right w:w="0" w:type="dxa"/>
            </w:tcMar>
            <w:vAlign w:val="center"/>
          </w:tcPr>
          <w:p w14:paraId="4177A9F3" w14:textId="77777777" w:rsidR="00C56572" w:rsidRDefault="009B5B44">
            <w:pPr>
              <w:keepNext/>
              <w:spacing w:before="100" w:after="100"/>
              <w:ind w:left="100" w:right="100"/>
            </w:pPr>
            <w:r>
              <w:rPr>
                <w:rFonts w:ascii="Helvetica" w:eastAsia="Helvetica" w:hAnsi="Helvetica" w:cs="Helvetica"/>
                <w:color w:val="000000"/>
                <w:sz w:val="18"/>
                <w:szCs w:val="18"/>
              </w:rPr>
              <w:t>Combined</w:t>
            </w:r>
          </w:p>
        </w:tc>
        <w:tc>
          <w:tcPr>
            <w:tcW w:w="567" w:type="dxa"/>
            <w:tcBorders>
              <w:bottom w:val="single" w:sz="16" w:space="0" w:color="666666"/>
            </w:tcBorders>
            <w:shd w:val="clear" w:color="auto" w:fill="FFFFFF"/>
            <w:tcMar>
              <w:top w:w="0" w:type="dxa"/>
              <w:left w:w="0" w:type="dxa"/>
              <w:bottom w:w="0" w:type="dxa"/>
              <w:right w:w="0" w:type="dxa"/>
            </w:tcMar>
            <w:vAlign w:val="center"/>
          </w:tcPr>
          <w:p w14:paraId="26BFB136" w14:textId="77777777" w:rsidR="00C56572" w:rsidRDefault="009B5B44">
            <w:pPr>
              <w:keepNext/>
              <w:spacing w:before="100" w:after="100"/>
              <w:ind w:left="100" w:right="100"/>
              <w:jc w:val="right"/>
            </w:pPr>
            <w:r>
              <w:rPr>
                <w:rFonts w:ascii="Helvetica" w:eastAsia="Helvetica" w:hAnsi="Helvetica" w:cs="Helvetica"/>
                <w:color w:val="000000"/>
                <w:sz w:val="18"/>
                <w:szCs w:val="18"/>
              </w:rPr>
              <w:t>343</w:t>
            </w:r>
          </w:p>
        </w:tc>
        <w:tc>
          <w:tcPr>
            <w:tcW w:w="1347" w:type="dxa"/>
            <w:tcBorders>
              <w:bottom w:val="single" w:sz="16" w:space="0" w:color="666666"/>
            </w:tcBorders>
            <w:shd w:val="clear" w:color="auto" w:fill="FFFFFF"/>
            <w:tcMar>
              <w:top w:w="0" w:type="dxa"/>
              <w:left w:w="0" w:type="dxa"/>
              <w:bottom w:w="0" w:type="dxa"/>
              <w:right w:w="0" w:type="dxa"/>
            </w:tcMar>
            <w:vAlign w:val="center"/>
          </w:tcPr>
          <w:p w14:paraId="22FE279B" w14:textId="77777777" w:rsidR="00C56572" w:rsidRDefault="009B5B44">
            <w:pPr>
              <w:keepNext/>
              <w:spacing w:before="100" w:after="100"/>
              <w:ind w:left="100" w:right="100"/>
            </w:pPr>
            <w:r>
              <w:rPr>
                <w:rFonts w:ascii="Helvetica" w:eastAsia="Helvetica" w:hAnsi="Helvetica" w:cs="Helvetica"/>
                <w:color w:val="000000"/>
                <w:sz w:val="18"/>
                <w:szCs w:val="18"/>
              </w:rPr>
              <w:t>12152 (2.8%)</w:t>
            </w:r>
          </w:p>
        </w:tc>
        <w:tc>
          <w:tcPr>
            <w:tcW w:w="1627" w:type="dxa"/>
            <w:tcBorders>
              <w:bottom w:val="single" w:sz="16" w:space="0" w:color="666666"/>
            </w:tcBorders>
            <w:shd w:val="clear" w:color="auto" w:fill="FFFFFF"/>
            <w:tcMar>
              <w:top w:w="0" w:type="dxa"/>
              <w:left w:w="0" w:type="dxa"/>
              <w:bottom w:w="0" w:type="dxa"/>
              <w:right w:w="0" w:type="dxa"/>
            </w:tcMar>
            <w:vAlign w:val="center"/>
          </w:tcPr>
          <w:p w14:paraId="0B4227A0" w14:textId="77777777" w:rsidR="00C56572" w:rsidRDefault="009B5B44">
            <w:pPr>
              <w:keepNext/>
              <w:spacing w:before="100" w:after="100"/>
              <w:ind w:left="100" w:right="100"/>
              <w:jc w:val="right"/>
            </w:pPr>
            <w:r>
              <w:rPr>
                <w:rFonts w:ascii="Helvetica" w:eastAsia="Helvetica" w:hAnsi="Helvetica" w:cs="Helvetica"/>
                <w:color w:val="000000"/>
                <w:sz w:val="18"/>
                <w:szCs w:val="18"/>
              </w:rPr>
              <w:t>12</w:t>
            </w:r>
          </w:p>
        </w:tc>
        <w:tc>
          <w:tcPr>
            <w:tcW w:w="1698" w:type="dxa"/>
            <w:tcBorders>
              <w:bottom w:val="single" w:sz="16" w:space="0" w:color="666666"/>
            </w:tcBorders>
            <w:shd w:val="clear" w:color="auto" w:fill="FFFFFF"/>
            <w:tcMar>
              <w:top w:w="0" w:type="dxa"/>
              <w:left w:w="0" w:type="dxa"/>
              <w:bottom w:w="0" w:type="dxa"/>
              <w:right w:w="0" w:type="dxa"/>
            </w:tcMar>
            <w:vAlign w:val="center"/>
          </w:tcPr>
          <w:p w14:paraId="03F6CF17" w14:textId="77777777" w:rsidR="00C56572" w:rsidRDefault="009B5B44">
            <w:pPr>
              <w:keepNext/>
              <w:spacing w:before="100" w:after="100"/>
              <w:ind w:left="100" w:right="100"/>
              <w:jc w:val="right"/>
            </w:pPr>
            <w:r>
              <w:rPr>
                <w:rFonts w:ascii="Helvetica" w:eastAsia="Helvetica" w:hAnsi="Helvetica" w:cs="Helvetica"/>
                <w:color w:val="000000"/>
                <w:sz w:val="18"/>
                <w:szCs w:val="18"/>
              </w:rPr>
              <w:t>1.96</w:t>
            </w:r>
          </w:p>
        </w:tc>
      </w:tr>
    </w:tbl>
    <w:p w14:paraId="1885C7AD" w14:textId="242FCD71" w:rsidR="00C56572" w:rsidRDefault="009B5B44">
      <w:pPr>
        <w:pStyle w:val="BodyText"/>
      </w:pPr>
      <w:r>
        <w:t xml:space="preserve">The </w:t>
      </w:r>
      <w:proofErr w:type="gramStart"/>
      <w:r>
        <w:t>most commonly detected</w:t>
      </w:r>
      <w:proofErr w:type="gramEnd"/>
      <w:r>
        <w:t xml:space="preserve"> rodent species was </w:t>
      </w:r>
      <w:r>
        <w:rPr>
          <w:i/>
          <w:iCs/>
        </w:rPr>
        <w:t>M. natalensis</w:t>
      </w:r>
      <w:r>
        <w:t xml:space="preserve"> (N = 144, 19.2%), followed by </w:t>
      </w:r>
      <w:r>
        <w:rPr>
          <w:i/>
          <w:iCs/>
        </w:rPr>
        <w:t xml:space="preserve">R. </w:t>
      </w:r>
      <w:proofErr w:type="spellStart"/>
      <w:r>
        <w:rPr>
          <w:i/>
          <w:iCs/>
        </w:rPr>
        <w:t>rattus</w:t>
      </w:r>
      <w:proofErr w:type="spellEnd"/>
      <w:r>
        <w:t xml:space="preserve"> (N = 90, 12%), </w:t>
      </w:r>
      <w:r>
        <w:rPr>
          <w:i/>
          <w:iCs/>
        </w:rPr>
        <w:t>M. musculus</w:t>
      </w:r>
      <w:r>
        <w:t xml:space="preserve"> (N = 86, 11.5%) and </w:t>
      </w:r>
      <w:proofErr w:type="spellStart"/>
      <w:r>
        <w:rPr>
          <w:i/>
          <w:iCs/>
        </w:rPr>
        <w:t>Lophuromys</w:t>
      </w:r>
      <w:proofErr w:type="spellEnd"/>
      <w:r>
        <w:rPr>
          <w:i/>
          <w:iCs/>
        </w:rPr>
        <w:t xml:space="preserve"> </w:t>
      </w:r>
      <w:proofErr w:type="spellStart"/>
      <w:r>
        <w:rPr>
          <w:i/>
          <w:iCs/>
        </w:rPr>
        <w:t>rostratus</w:t>
      </w:r>
      <w:proofErr w:type="spellEnd"/>
      <w:r>
        <w:t xml:space="preserve"> (N = 74, 9.9%) (Table 1b.). </w:t>
      </w:r>
      <w:r>
        <w:rPr>
          <w:i/>
          <w:iCs/>
        </w:rPr>
        <w:t>M. natalensis</w:t>
      </w:r>
      <w:r>
        <w:t xml:space="preserve"> and </w:t>
      </w:r>
      <w:r>
        <w:rPr>
          <w:i/>
          <w:iCs/>
        </w:rPr>
        <w:t xml:space="preserve">R. </w:t>
      </w:r>
      <w:proofErr w:type="spellStart"/>
      <w:r>
        <w:rPr>
          <w:i/>
          <w:iCs/>
        </w:rPr>
        <w:t>rattus</w:t>
      </w:r>
      <w:proofErr w:type="spellEnd"/>
      <w:r>
        <w:t xml:space="preserve"> were detected in all villages</w:t>
      </w:r>
      <w:del w:id="133" w:author="Deborah Watson-Jones" w:date="2022-09-28T15:19:00Z">
        <w:r w:rsidDel="0008355C">
          <w:delText xml:space="preserve"> with</w:delText>
        </w:r>
      </w:del>
      <w:r>
        <w:t xml:space="preserve"> </w:t>
      </w:r>
      <w:r>
        <w:rPr>
          <w:i/>
          <w:iCs/>
        </w:rPr>
        <w:t>M. natalensis</w:t>
      </w:r>
      <w:r>
        <w:t xml:space="preserve"> </w:t>
      </w:r>
      <w:del w:id="134" w:author="Deborah Watson-Jones" w:date="2022-09-28T15:19:00Z">
        <w:r w:rsidDel="0008355C">
          <w:delText xml:space="preserve">never </w:delText>
        </w:r>
      </w:del>
      <w:ins w:id="135" w:author="Deborah Watson-Jones" w:date="2022-09-28T15:19:00Z">
        <w:r w:rsidR="0008355C">
          <w:t xml:space="preserve">was not </w:t>
        </w:r>
      </w:ins>
      <w:r>
        <w:t xml:space="preserve">detected in fallow or forest settings. Conversely, </w:t>
      </w:r>
      <w:proofErr w:type="spellStart"/>
      <w:r>
        <w:rPr>
          <w:i/>
          <w:iCs/>
        </w:rPr>
        <w:t>Hybomys</w:t>
      </w:r>
      <w:proofErr w:type="spellEnd"/>
      <w:r>
        <w:rPr>
          <w:i/>
          <w:iCs/>
        </w:rPr>
        <w:t xml:space="preserve"> </w:t>
      </w:r>
      <w:proofErr w:type="spellStart"/>
      <w:r>
        <w:rPr>
          <w:i/>
          <w:iCs/>
        </w:rPr>
        <w:t>planifrons</w:t>
      </w:r>
      <w:proofErr w:type="spellEnd"/>
      <w:r>
        <w:t xml:space="preserve"> and </w:t>
      </w:r>
      <w:proofErr w:type="spellStart"/>
      <w:r>
        <w:rPr>
          <w:i/>
          <w:iCs/>
        </w:rPr>
        <w:t>Gerbilliscus</w:t>
      </w:r>
      <w:proofErr w:type="spellEnd"/>
      <w:r>
        <w:rPr>
          <w:i/>
          <w:iCs/>
        </w:rPr>
        <w:t xml:space="preserve"> kempii</w:t>
      </w:r>
      <w:r>
        <w:t xml:space="preserve"> were only detected in a single village </w:t>
      </w:r>
      <w:commentRangeStart w:id="136"/>
      <w:r>
        <w:t>and in forest and fallow settings respectively</w:t>
      </w:r>
      <w:commentRangeEnd w:id="136"/>
      <w:r w:rsidR="0008355C">
        <w:rPr>
          <w:rStyle w:val="CommentReference"/>
        </w:rPr>
        <w:commentReference w:id="136"/>
      </w:r>
      <w:r>
        <w:t xml:space="preserve">. The invasive rodent </w:t>
      </w:r>
      <w:r>
        <w:rPr>
          <w:i/>
          <w:iCs/>
        </w:rPr>
        <w:t>M. musculus</w:t>
      </w:r>
      <w:r>
        <w:t xml:space="preserve"> was only detected in </w:t>
      </w:r>
      <w:proofErr w:type="spellStart"/>
      <w:r>
        <w:t>Lambayama</w:t>
      </w:r>
      <w:proofErr w:type="spellEnd"/>
      <w:r>
        <w:t xml:space="preserve"> and </w:t>
      </w:r>
      <w:proofErr w:type="spellStart"/>
      <w:r>
        <w:t>Seilama</w:t>
      </w:r>
      <w:proofErr w:type="spellEnd"/>
      <w:r>
        <w:t xml:space="preserve"> village settings. We found little variation in species richness by season</w:t>
      </w:r>
      <w:ins w:id="137" w:author="Deborah Watson-Jones" w:date="2022-09-28T15:21:00Z">
        <w:r w:rsidR="0008355C">
          <w:t xml:space="preserve">. </w:t>
        </w:r>
      </w:ins>
      <w:del w:id="138" w:author="Deborah Watson-Jones" w:date="2022-09-28T15:21:00Z">
        <w:r w:rsidDel="0008355C">
          <w:delText>, h</w:delText>
        </w:r>
      </w:del>
      <w:ins w:id="139" w:author="Deborah Watson-Jones" w:date="2022-09-28T15:21:00Z">
        <w:r w:rsidR="0008355C">
          <w:t>H</w:t>
        </w:r>
      </w:ins>
      <w:r>
        <w:t xml:space="preserve">owever, </w:t>
      </w:r>
      <w:ins w:id="140" w:author="Deborah Watson-Jones" w:date="2022-09-28T15:21:00Z">
        <w:r w:rsidR="0008355C">
          <w:t xml:space="preserve">the </w:t>
        </w:r>
      </w:ins>
      <w:r>
        <w:t xml:space="preserve">prevalence of species (measured by trap-success) </w:t>
      </w:r>
      <w:commentRangeStart w:id="141"/>
      <w:r>
        <w:t>fell for most species</w:t>
      </w:r>
      <w:commentRangeEnd w:id="141"/>
      <w:r w:rsidR="0008355C">
        <w:rPr>
          <w:rStyle w:val="CommentReference"/>
        </w:rPr>
        <w:commentReference w:id="141"/>
      </w:r>
      <w:r>
        <w:t xml:space="preserve">, except </w:t>
      </w:r>
      <w:r>
        <w:rPr>
          <w:i/>
          <w:iCs/>
        </w:rPr>
        <w:t>M. natalensis</w:t>
      </w:r>
      <w:r>
        <w:t xml:space="preserve"> which was more commonly trapped (greater trap-success) during the wet </w:t>
      </w:r>
      <w:commentRangeStart w:id="142"/>
      <w:r>
        <w:t>season</w:t>
      </w:r>
      <w:commentRangeEnd w:id="142"/>
      <w:r w:rsidR="00890508">
        <w:rPr>
          <w:rStyle w:val="CommentReference"/>
        </w:rPr>
        <w:commentReference w:id="142"/>
      </w:r>
      <w:r>
        <w:t xml:space="preserve"> in indoor settings across the three village sites in which it was prevalent (Supplementary Table 1. </w:t>
      </w:r>
      <w:r>
        <w:rPr>
          <w:b/>
          <w:bCs/>
        </w:rPr>
        <w:t>Not done yet</w:t>
      </w:r>
      <w:r>
        <w:t>).</w:t>
      </w:r>
    </w:p>
    <w:p w14:paraId="5F49FCDB" w14:textId="3202BEB9" w:rsidR="00C56572" w:rsidRDefault="009B5B44">
      <w:pPr>
        <w:pStyle w:val="BodyText"/>
      </w:pPr>
      <w:r>
        <w:t xml:space="preserve">Table 1b. The location of detection of individual small mammals by species. Values in </w:t>
      </w:r>
      <w:proofErr w:type="spellStart"/>
      <w:r>
        <w:t>paranthesis</w:t>
      </w:r>
      <w:proofErr w:type="spellEnd"/>
      <w:r>
        <w:t xml:space="preserve"> are </w:t>
      </w:r>
      <w:commentRangeStart w:id="143"/>
      <w:r>
        <w:t xml:space="preserve">the TS </w:t>
      </w:r>
      <w:commentRangeEnd w:id="143"/>
      <w:r w:rsidR="0008355C">
        <w:rPr>
          <w:rStyle w:val="CommentReference"/>
        </w:rPr>
        <w:commentReference w:id="143"/>
      </w:r>
      <w:r>
        <w:t>% for that species in the village and land</w:t>
      </w:r>
      <w:ins w:id="144" w:author="Deborah Watson-Jones" w:date="2022-09-28T15:22:00Z">
        <w:r w:rsidR="0008355C">
          <w:t xml:space="preserve"> </w:t>
        </w:r>
      </w:ins>
      <w:r>
        <w:t>use for the associated traps.</w:t>
      </w:r>
    </w:p>
    <w:tbl>
      <w:tblPr>
        <w:tblStyle w:val="Table"/>
        <w:tblW w:w="0" w:type="auto"/>
        <w:jc w:val="center"/>
        <w:tblLayout w:type="fixed"/>
        <w:tblLook w:val="0420" w:firstRow="1" w:lastRow="0" w:firstColumn="0" w:lastColumn="0" w:noHBand="0" w:noVBand="1"/>
      </w:tblPr>
      <w:tblGrid>
        <w:gridCol w:w="1387"/>
        <w:gridCol w:w="1037"/>
        <w:gridCol w:w="955"/>
        <w:gridCol w:w="1185"/>
        <w:gridCol w:w="1271"/>
        <w:gridCol w:w="936"/>
        <w:gridCol w:w="975"/>
        <w:gridCol w:w="878"/>
      </w:tblGrid>
      <w:tr w:rsidR="00C56572" w14:paraId="75AF2B30" w14:textId="77777777" w:rsidTr="00C56572">
        <w:trPr>
          <w:cnfStyle w:val="100000000000" w:firstRow="1" w:lastRow="0" w:firstColumn="0" w:lastColumn="0" w:oddVBand="0" w:evenVBand="0" w:oddHBand="0" w:evenHBand="0" w:firstRowFirstColumn="0" w:firstRowLastColumn="0" w:lastRowFirstColumn="0" w:lastRowLastColumn="0"/>
          <w:cantSplit/>
          <w:tblHeader/>
          <w:jc w:val="center"/>
        </w:trPr>
        <w:tc>
          <w:tcPr>
            <w:tcW w:w="138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764290" w14:textId="77777777" w:rsidR="00C56572" w:rsidRDefault="009B5B44">
            <w:pPr>
              <w:keepNext/>
              <w:spacing w:before="100" w:after="100"/>
              <w:ind w:left="100" w:right="100"/>
            </w:pPr>
            <w:r>
              <w:rPr>
                <w:rFonts w:ascii="Helvetica" w:eastAsia="Helvetica" w:hAnsi="Helvetica" w:cs="Helvetica"/>
                <w:color w:val="000000"/>
                <w:sz w:val="14"/>
                <w:szCs w:val="14"/>
              </w:rPr>
              <w:lastRenderedPageBreak/>
              <w:t>Species</w:t>
            </w:r>
          </w:p>
        </w:tc>
        <w:tc>
          <w:tcPr>
            <w:tcW w:w="103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E46275" w14:textId="77777777" w:rsidR="00C56572" w:rsidRDefault="009B5B44">
            <w:pPr>
              <w:keepNext/>
              <w:spacing w:before="100" w:after="100"/>
              <w:ind w:left="100" w:right="100"/>
            </w:pPr>
            <w:r>
              <w:rPr>
                <w:rFonts w:ascii="Helvetica" w:eastAsia="Helvetica" w:hAnsi="Helvetica" w:cs="Helvetica"/>
                <w:color w:val="000000"/>
                <w:sz w:val="14"/>
                <w:szCs w:val="14"/>
              </w:rPr>
              <w:t>Village</w:t>
            </w:r>
          </w:p>
        </w:tc>
        <w:tc>
          <w:tcPr>
            <w:tcW w:w="9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1FBAB" w14:textId="77777777" w:rsidR="00C56572" w:rsidRDefault="009B5B44">
            <w:pPr>
              <w:keepNext/>
              <w:spacing w:before="100" w:after="100"/>
              <w:ind w:left="100" w:right="100"/>
            </w:pPr>
            <w:r>
              <w:rPr>
                <w:rFonts w:ascii="Helvetica" w:eastAsia="Helvetica" w:hAnsi="Helvetica" w:cs="Helvetica"/>
                <w:color w:val="000000"/>
                <w:sz w:val="14"/>
                <w:szCs w:val="14"/>
              </w:rPr>
              <w:t>Combined</w:t>
            </w:r>
          </w:p>
        </w:tc>
        <w:tc>
          <w:tcPr>
            <w:tcW w:w="118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40AECF" w14:textId="77777777" w:rsidR="00C56572" w:rsidRDefault="009B5B44">
            <w:pPr>
              <w:keepNext/>
              <w:spacing w:before="100" w:after="100"/>
              <w:ind w:left="100" w:right="100"/>
            </w:pPr>
            <w:r>
              <w:rPr>
                <w:rFonts w:ascii="Helvetica" w:eastAsia="Helvetica" w:hAnsi="Helvetica" w:cs="Helvetica"/>
                <w:color w:val="000000"/>
                <w:sz w:val="14"/>
                <w:szCs w:val="14"/>
              </w:rPr>
              <w:t>Village (inside)</w:t>
            </w:r>
          </w:p>
        </w:tc>
        <w:tc>
          <w:tcPr>
            <w:tcW w:w="127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7EECF4" w14:textId="77777777" w:rsidR="00C56572" w:rsidRDefault="009B5B44">
            <w:pPr>
              <w:keepNext/>
              <w:spacing w:before="100" w:after="100"/>
              <w:ind w:left="100" w:right="100"/>
            </w:pPr>
            <w:r>
              <w:rPr>
                <w:rFonts w:ascii="Helvetica" w:eastAsia="Helvetica" w:hAnsi="Helvetica" w:cs="Helvetica"/>
                <w:color w:val="000000"/>
                <w:sz w:val="14"/>
                <w:szCs w:val="14"/>
              </w:rPr>
              <w:t>Village (outside)</w:t>
            </w:r>
          </w:p>
        </w:tc>
        <w:tc>
          <w:tcPr>
            <w:tcW w:w="9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55177E" w14:textId="77777777" w:rsidR="00C56572" w:rsidRDefault="009B5B44">
            <w:pPr>
              <w:keepNext/>
              <w:spacing w:before="100" w:after="100"/>
              <w:ind w:left="100" w:right="100"/>
            </w:pPr>
            <w:r>
              <w:rPr>
                <w:rFonts w:ascii="Helvetica" w:eastAsia="Helvetica" w:hAnsi="Helvetica" w:cs="Helvetica"/>
                <w:color w:val="000000"/>
                <w:sz w:val="14"/>
                <w:szCs w:val="14"/>
              </w:rPr>
              <w:t>Agriculture</w:t>
            </w:r>
          </w:p>
        </w:tc>
        <w:tc>
          <w:tcPr>
            <w:tcW w:w="9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732839" w14:textId="77777777" w:rsidR="00C56572" w:rsidRDefault="009B5B44">
            <w:pPr>
              <w:keepNext/>
              <w:spacing w:before="100" w:after="100"/>
              <w:ind w:left="100" w:right="100"/>
            </w:pPr>
            <w:r>
              <w:rPr>
                <w:rFonts w:ascii="Helvetica" w:eastAsia="Helvetica" w:hAnsi="Helvetica" w:cs="Helvetica"/>
                <w:color w:val="000000"/>
                <w:sz w:val="14"/>
                <w:szCs w:val="14"/>
              </w:rPr>
              <w:t>Fallow land</w:t>
            </w:r>
          </w:p>
        </w:tc>
        <w:tc>
          <w:tcPr>
            <w:tcW w:w="87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DAD877" w14:textId="77777777" w:rsidR="00C56572" w:rsidRDefault="009B5B44">
            <w:pPr>
              <w:keepNext/>
              <w:spacing w:before="100" w:after="100"/>
              <w:ind w:left="100" w:right="100"/>
            </w:pPr>
            <w:r>
              <w:rPr>
                <w:rFonts w:ascii="Helvetica" w:eastAsia="Helvetica" w:hAnsi="Helvetica" w:cs="Helvetica"/>
                <w:color w:val="000000"/>
                <w:sz w:val="14"/>
                <w:szCs w:val="14"/>
              </w:rPr>
              <w:t>Forest</w:t>
            </w:r>
          </w:p>
        </w:tc>
      </w:tr>
      <w:tr w:rsidR="00C56572" w14:paraId="2065B38A" w14:textId="77777777" w:rsidTr="00C56572">
        <w:trPr>
          <w:cantSplit/>
          <w:jc w:val="center"/>
        </w:trPr>
        <w:tc>
          <w:tcPr>
            <w:tcW w:w="1387" w:type="dxa"/>
            <w:shd w:val="clear" w:color="auto" w:fill="FFFFFF"/>
            <w:tcMar>
              <w:top w:w="0" w:type="dxa"/>
              <w:left w:w="0" w:type="dxa"/>
              <w:bottom w:w="0" w:type="dxa"/>
              <w:right w:w="0" w:type="dxa"/>
            </w:tcMar>
            <w:vAlign w:val="center"/>
          </w:tcPr>
          <w:p w14:paraId="5C18C819"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Crocidura</w:t>
            </w:r>
            <w:proofErr w:type="spellEnd"/>
            <w:r>
              <w:rPr>
                <w:rFonts w:ascii="Helvetica" w:eastAsia="Helvetica" w:hAnsi="Helvetica" w:cs="Helvetica"/>
                <w:color w:val="000000"/>
                <w:sz w:val="14"/>
                <w:szCs w:val="14"/>
              </w:rPr>
              <w:t xml:space="preserve"> </w:t>
            </w:r>
            <w:proofErr w:type="spellStart"/>
            <w:r>
              <w:rPr>
                <w:rFonts w:ascii="Helvetica" w:eastAsia="Helvetica" w:hAnsi="Helvetica" w:cs="Helvetica"/>
                <w:color w:val="000000"/>
                <w:sz w:val="14"/>
                <w:szCs w:val="14"/>
              </w:rPr>
              <w:t>spp</w:t>
            </w:r>
            <w:proofErr w:type="spellEnd"/>
          </w:p>
        </w:tc>
        <w:tc>
          <w:tcPr>
            <w:tcW w:w="1037" w:type="dxa"/>
            <w:shd w:val="clear" w:color="auto" w:fill="FFFFFF"/>
            <w:tcMar>
              <w:top w:w="0" w:type="dxa"/>
              <w:left w:w="0" w:type="dxa"/>
              <w:bottom w:w="0" w:type="dxa"/>
              <w:right w:w="0" w:type="dxa"/>
            </w:tcMar>
            <w:vAlign w:val="center"/>
          </w:tcPr>
          <w:p w14:paraId="3DC14412"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3A5D29FA"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23202195"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22B508BA"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161C98DF"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6221598F"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3475A5C8" w14:textId="77777777" w:rsidR="00C56572" w:rsidRDefault="00C56572">
            <w:pPr>
              <w:keepNext/>
              <w:spacing w:before="100" w:after="100"/>
              <w:ind w:left="100" w:right="100"/>
            </w:pPr>
          </w:p>
        </w:tc>
      </w:tr>
      <w:tr w:rsidR="00C56572" w14:paraId="1962BD3A" w14:textId="77777777" w:rsidTr="00C56572">
        <w:trPr>
          <w:cantSplit/>
          <w:jc w:val="center"/>
        </w:trPr>
        <w:tc>
          <w:tcPr>
            <w:tcW w:w="1387" w:type="dxa"/>
            <w:shd w:val="clear" w:color="auto" w:fill="FFFFFF"/>
            <w:tcMar>
              <w:top w:w="0" w:type="dxa"/>
              <w:left w:w="0" w:type="dxa"/>
              <w:bottom w:w="0" w:type="dxa"/>
              <w:right w:w="0" w:type="dxa"/>
            </w:tcMar>
            <w:vAlign w:val="center"/>
          </w:tcPr>
          <w:p w14:paraId="78A56C5A"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7D3AB3E0"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Baiama</w:t>
            </w:r>
            <w:proofErr w:type="spellEnd"/>
          </w:p>
        </w:tc>
        <w:tc>
          <w:tcPr>
            <w:tcW w:w="955" w:type="dxa"/>
            <w:shd w:val="clear" w:color="auto" w:fill="FFFFFF"/>
            <w:tcMar>
              <w:top w:w="0" w:type="dxa"/>
              <w:left w:w="0" w:type="dxa"/>
              <w:bottom w:w="0" w:type="dxa"/>
              <w:right w:w="0" w:type="dxa"/>
            </w:tcMar>
            <w:vAlign w:val="center"/>
          </w:tcPr>
          <w:p w14:paraId="501389E4" w14:textId="77777777" w:rsidR="00C56572" w:rsidRDefault="009B5B44">
            <w:pPr>
              <w:keepNext/>
              <w:spacing w:before="100" w:after="100"/>
              <w:ind w:left="100" w:right="100"/>
            </w:pPr>
            <w:r>
              <w:rPr>
                <w:rFonts w:ascii="Helvetica" w:eastAsia="Helvetica" w:hAnsi="Helvetica" w:cs="Helvetica"/>
                <w:color w:val="000000"/>
                <w:sz w:val="14"/>
                <w:szCs w:val="14"/>
              </w:rPr>
              <w:t>12 (&lt;0.1%)</w:t>
            </w:r>
          </w:p>
        </w:tc>
        <w:tc>
          <w:tcPr>
            <w:tcW w:w="1185" w:type="dxa"/>
            <w:shd w:val="clear" w:color="auto" w:fill="FFFFFF"/>
            <w:tcMar>
              <w:top w:w="0" w:type="dxa"/>
              <w:left w:w="0" w:type="dxa"/>
              <w:bottom w:w="0" w:type="dxa"/>
              <w:right w:w="0" w:type="dxa"/>
            </w:tcMar>
            <w:vAlign w:val="center"/>
          </w:tcPr>
          <w:p w14:paraId="189DD0DD"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79626A60" w14:textId="77777777" w:rsidR="00C56572" w:rsidRDefault="009B5B44">
            <w:pPr>
              <w:keepNext/>
              <w:spacing w:before="100" w:after="100"/>
              <w:ind w:left="100" w:right="100"/>
            </w:pPr>
            <w:r>
              <w:rPr>
                <w:rFonts w:ascii="Helvetica" w:eastAsia="Helvetica" w:hAnsi="Helvetica" w:cs="Helvetica"/>
                <w:color w:val="000000"/>
                <w:sz w:val="14"/>
                <w:szCs w:val="14"/>
              </w:rPr>
              <w:t>2 (0.2%)</w:t>
            </w:r>
          </w:p>
        </w:tc>
        <w:tc>
          <w:tcPr>
            <w:tcW w:w="936" w:type="dxa"/>
            <w:shd w:val="clear" w:color="auto" w:fill="FFFFFF"/>
            <w:tcMar>
              <w:top w:w="0" w:type="dxa"/>
              <w:left w:w="0" w:type="dxa"/>
              <w:bottom w:w="0" w:type="dxa"/>
              <w:right w:w="0" w:type="dxa"/>
            </w:tcMar>
            <w:vAlign w:val="center"/>
          </w:tcPr>
          <w:p w14:paraId="4F97D8A3" w14:textId="77777777" w:rsidR="00C56572" w:rsidRDefault="009B5B44">
            <w:pPr>
              <w:keepNext/>
              <w:spacing w:before="100" w:after="100"/>
              <w:ind w:left="100" w:right="100"/>
            </w:pPr>
            <w:r>
              <w:rPr>
                <w:rFonts w:ascii="Helvetica" w:eastAsia="Helvetica" w:hAnsi="Helvetica" w:cs="Helvetica"/>
                <w:color w:val="000000"/>
                <w:sz w:val="14"/>
                <w:szCs w:val="14"/>
              </w:rPr>
              <w:t>10 (0.3%)</w:t>
            </w:r>
          </w:p>
        </w:tc>
        <w:tc>
          <w:tcPr>
            <w:tcW w:w="975" w:type="dxa"/>
            <w:shd w:val="clear" w:color="auto" w:fill="FFFFFF"/>
            <w:tcMar>
              <w:top w:w="0" w:type="dxa"/>
              <w:left w:w="0" w:type="dxa"/>
              <w:bottom w:w="0" w:type="dxa"/>
              <w:right w:w="0" w:type="dxa"/>
            </w:tcMar>
            <w:vAlign w:val="center"/>
          </w:tcPr>
          <w:p w14:paraId="0F5ED77C"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447D6399"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45C7AADD" w14:textId="77777777" w:rsidTr="00C56572">
        <w:trPr>
          <w:cantSplit/>
          <w:jc w:val="center"/>
        </w:trPr>
        <w:tc>
          <w:tcPr>
            <w:tcW w:w="1387" w:type="dxa"/>
            <w:shd w:val="clear" w:color="auto" w:fill="FFFFFF"/>
            <w:tcMar>
              <w:top w:w="0" w:type="dxa"/>
              <w:left w:w="0" w:type="dxa"/>
              <w:bottom w:w="0" w:type="dxa"/>
              <w:right w:w="0" w:type="dxa"/>
            </w:tcMar>
            <w:vAlign w:val="center"/>
          </w:tcPr>
          <w:p w14:paraId="7C0208F9"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751F2D6B"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Lalehun</w:t>
            </w:r>
            <w:proofErr w:type="spellEnd"/>
          </w:p>
        </w:tc>
        <w:tc>
          <w:tcPr>
            <w:tcW w:w="955" w:type="dxa"/>
            <w:shd w:val="clear" w:color="auto" w:fill="FFFFFF"/>
            <w:tcMar>
              <w:top w:w="0" w:type="dxa"/>
              <w:left w:w="0" w:type="dxa"/>
              <w:bottom w:w="0" w:type="dxa"/>
              <w:right w:w="0" w:type="dxa"/>
            </w:tcMar>
            <w:vAlign w:val="center"/>
          </w:tcPr>
          <w:p w14:paraId="481E508A" w14:textId="77777777" w:rsidR="00C56572" w:rsidRDefault="009B5B44">
            <w:pPr>
              <w:keepNext/>
              <w:spacing w:before="100" w:after="100"/>
              <w:ind w:left="100" w:right="100"/>
            </w:pPr>
            <w:r>
              <w:rPr>
                <w:rFonts w:ascii="Helvetica" w:eastAsia="Helvetica" w:hAnsi="Helvetica" w:cs="Helvetica"/>
                <w:color w:val="000000"/>
                <w:sz w:val="14"/>
                <w:szCs w:val="14"/>
              </w:rPr>
              <w:t>61 (0.6%)</w:t>
            </w:r>
          </w:p>
        </w:tc>
        <w:tc>
          <w:tcPr>
            <w:tcW w:w="1185" w:type="dxa"/>
            <w:shd w:val="clear" w:color="auto" w:fill="FFFFFF"/>
            <w:tcMar>
              <w:top w:w="0" w:type="dxa"/>
              <w:left w:w="0" w:type="dxa"/>
              <w:bottom w:w="0" w:type="dxa"/>
              <w:right w:w="0" w:type="dxa"/>
            </w:tcMar>
            <w:vAlign w:val="center"/>
          </w:tcPr>
          <w:p w14:paraId="4E04A2E9" w14:textId="77777777" w:rsidR="00C56572" w:rsidRDefault="009B5B44">
            <w:pPr>
              <w:keepNext/>
              <w:spacing w:before="100" w:after="100"/>
              <w:ind w:left="100" w:right="100"/>
            </w:pPr>
            <w:r>
              <w:rPr>
                <w:rFonts w:ascii="Helvetica" w:eastAsia="Helvetica" w:hAnsi="Helvetica" w:cs="Helvetica"/>
                <w:color w:val="000000"/>
                <w:sz w:val="14"/>
                <w:szCs w:val="14"/>
              </w:rPr>
              <w:t>4 (0.4%)</w:t>
            </w:r>
          </w:p>
        </w:tc>
        <w:tc>
          <w:tcPr>
            <w:tcW w:w="1271" w:type="dxa"/>
            <w:shd w:val="clear" w:color="auto" w:fill="FFFFFF"/>
            <w:tcMar>
              <w:top w:w="0" w:type="dxa"/>
              <w:left w:w="0" w:type="dxa"/>
              <w:bottom w:w="0" w:type="dxa"/>
              <w:right w:w="0" w:type="dxa"/>
            </w:tcMar>
            <w:vAlign w:val="center"/>
          </w:tcPr>
          <w:p w14:paraId="22EAAA40" w14:textId="77777777" w:rsidR="00C56572" w:rsidRDefault="009B5B44">
            <w:pPr>
              <w:keepNext/>
              <w:spacing w:before="100" w:after="100"/>
              <w:ind w:left="100" w:right="100"/>
            </w:pPr>
            <w:r>
              <w:rPr>
                <w:rFonts w:ascii="Helvetica" w:eastAsia="Helvetica" w:hAnsi="Helvetica" w:cs="Helvetica"/>
                <w:color w:val="000000"/>
                <w:sz w:val="14"/>
                <w:szCs w:val="14"/>
              </w:rPr>
              <w:t>8 (0.8%)</w:t>
            </w:r>
          </w:p>
        </w:tc>
        <w:tc>
          <w:tcPr>
            <w:tcW w:w="936" w:type="dxa"/>
            <w:shd w:val="clear" w:color="auto" w:fill="FFFFFF"/>
            <w:tcMar>
              <w:top w:w="0" w:type="dxa"/>
              <w:left w:w="0" w:type="dxa"/>
              <w:bottom w:w="0" w:type="dxa"/>
              <w:right w:w="0" w:type="dxa"/>
            </w:tcMar>
            <w:vAlign w:val="center"/>
          </w:tcPr>
          <w:p w14:paraId="1F92186B" w14:textId="77777777" w:rsidR="00C56572" w:rsidRDefault="009B5B44">
            <w:pPr>
              <w:keepNext/>
              <w:spacing w:before="100" w:after="100"/>
              <w:ind w:left="100" w:right="100"/>
            </w:pPr>
            <w:r>
              <w:rPr>
                <w:rFonts w:ascii="Helvetica" w:eastAsia="Helvetica" w:hAnsi="Helvetica" w:cs="Helvetica"/>
                <w:color w:val="000000"/>
                <w:sz w:val="14"/>
                <w:szCs w:val="14"/>
              </w:rPr>
              <w:t>43 (0.6%)</w:t>
            </w:r>
          </w:p>
        </w:tc>
        <w:tc>
          <w:tcPr>
            <w:tcW w:w="975" w:type="dxa"/>
            <w:shd w:val="clear" w:color="auto" w:fill="FFFFFF"/>
            <w:tcMar>
              <w:top w:w="0" w:type="dxa"/>
              <w:left w:w="0" w:type="dxa"/>
              <w:bottom w:w="0" w:type="dxa"/>
              <w:right w:w="0" w:type="dxa"/>
            </w:tcMar>
            <w:vAlign w:val="center"/>
          </w:tcPr>
          <w:p w14:paraId="42BF7911"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469463DB" w14:textId="77777777" w:rsidR="00C56572" w:rsidRDefault="009B5B44">
            <w:pPr>
              <w:keepNext/>
              <w:spacing w:before="100" w:after="100"/>
              <w:ind w:left="100" w:right="100"/>
            </w:pPr>
            <w:r>
              <w:rPr>
                <w:rFonts w:ascii="Helvetica" w:eastAsia="Helvetica" w:hAnsi="Helvetica" w:cs="Helvetica"/>
                <w:color w:val="000000"/>
                <w:sz w:val="14"/>
                <w:szCs w:val="14"/>
              </w:rPr>
              <w:t>6 (0.4%)</w:t>
            </w:r>
          </w:p>
        </w:tc>
      </w:tr>
      <w:tr w:rsidR="00C56572" w14:paraId="19EC7234" w14:textId="77777777" w:rsidTr="00C56572">
        <w:trPr>
          <w:cantSplit/>
          <w:jc w:val="center"/>
        </w:trPr>
        <w:tc>
          <w:tcPr>
            <w:tcW w:w="1387" w:type="dxa"/>
            <w:shd w:val="clear" w:color="auto" w:fill="FFFFFF"/>
            <w:tcMar>
              <w:top w:w="0" w:type="dxa"/>
              <w:left w:w="0" w:type="dxa"/>
              <w:bottom w:w="0" w:type="dxa"/>
              <w:right w:w="0" w:type="dxa"/>
            </w:tcMar>
            <w:vAlign w:val="center"/>
          </w:tcPr>
          <w:p w14:paraId="17F2C61E"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57A71A9B"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Lambayama</w:t>
            </w:r>
            <w:proofErr w:type="spellEnd"/>
          </w:p>
        </w:tc>
        <w:tc>
          <w:tcPr>
            <w:tcW w:w="955" w:type="dxa"/>
            <w:shd w:val="clear" w:color="auto" w:fill="FFFFFF"/>
            <w:tcMar>
              <w:top w:w="0" w:type="dxa"/>
              <w:left w:w="0" w:type="dxa"/>
              <w:bottom w:w="0" w:type="dxa"/>
              <w:right w:w="0" w:type="dxa"/>
            </w:tcMar>
            <w:vAlign w:val="center"/>
          </w:tcPr>
          <w:p w14:paraId="40B47E81" w14:textId="77777777" w:rsidR="00C56572" w:rsidRDefault="009B5B44">
            <w:pPr>
              <w:keepNext/>
              <w:spacing w:before="100" w:after="100"/>
              <w:ind w:left="100" w:right="100"/>
            </w:pPr>
            <w:r>
              <w:rPr>
                <w:rFonts w:ascii="Helvetica" w:eastAsia="Helvetica" w:hAnsi="Helvetica" w:cs="Helvetica"/>
                <w:color w:val="000000"/>
                <w:sz w:val="14"/>
                <w:szCs w:val="14"/>
              </w:rPr>
              <w:t>24 (0.3%)</w:t>
            </w:r>
          </w:p>
        </w:tc>
        <w:tc>
          <w:tcPr>
            <w:tcW w:w="1185" w:type="dxa"/>
            <w:shd w:val="clear" w:color="auto" w:fill="FFFFFF"/>
            <w:tcMar>
              <w:top w:w="0" w:type="dxa"/>
              <w:left w:w="0" w:type="dxa"/>
              <w:bottom w:w="0" w:type="dxa"/>
              <w:right w:w="0" w:type="dxa"/>
            </w:tcMar>
            <w:vAlign w:val="center"/>
          </w:tcPr>
          <w:p w14:paraId="6765FEAA" w14:textId="77777777" w:rsidR="00C56572" w:rsidRDefault="009B5B44">
            <w:pPr>
              <w:keepNext/>
              <w:spacing w:before="100" w:after="100"/>
              <w:ind w:left="100" w:right="100"/>
            </w:pPr>
            <w:r>
              <w:rPr>
                <w:rFonts w:ascii="Helvetica" w:eastAsia="Helvetica" w:hAnsi="Helvetica" w:cs="Helvetica"/>
                <w:color w:val="000000"/>
                <w:sz w:val="14"/>
                <w:szCs w:val="14"/>
              </w:rPr>
              <w:t>2 (0.2%)</w:t>
            </w:r>
          </w:p>
        </w:tc>
        <w:tc>
          <w:tcPr>
            <w:tcW w:w="1271" w:type="dxa"/>
            <w:shd w:val="clear" w:color="auto" w:fill="FFFFFF"/>
            <w:tcMar>
              <w:top w:w="0" w:type="dxa"/>
              <w:left w:w="0" w:type="dxa"/>
              <w:bottom w:w="0" w:type="dxa"/>
              <w:right w:w="0" w:type="dxa"/>
            </w:tcMar>
            <w:vAlign w:val="center"/>
          </w:tcPr>
          <w:p w14:paraId="4EE7BDDD" w14:textId="77777777" w:rsidR="00C56572" w:rsidRDefault="009B5B44">
            <w:pPr>
              <w:keepNext/>
              <w:spacing w:before="100" w:after="100"/>
              <w:ind w:left="100" w:right="100"/>
            </w:pPr>
            <w:r>
              <w:rPr>
                <w:rFonts w:ascii="Helvetica" w:eastAsia="Helvetica" w:hAnsi="Helvetica" w:cs="Helvetica"/>
                <w:color w:val="000000"/>
                <w:sz w:val="14"/>
                <w:szCs w:val="14"/>
              </w:rPr>
              <w:t>6 (0.5%)</w:t>
            </w:r>
          </w:p>
        </w:tc>
        <w:tc>
          <w:tcPr>
            <w:tcW w:w="936" w:type="dxa"/>
            <w:shd w:val="clear" w:color="auto" w:fill="FFFFFF"/>
            <w:tcMar>
              <w:top w:w="0" w:type="dxa"/>
              <w:left w:w="0" w:type="dxa"/>
              <w:bottom w:w="0" w:type="dxa"/>
              <w:right w:w="0" w:type="dxa"/>
            </w:tcMar>
            <w:vAlign w:val="center"/>
          </w:tcPr>
          <w:p w14:paraId="2B6B95A9" w14:textId="77777777" w:rsidR="00C56572" w:rsidRDefault="009B5B44">
            <w:pPr>
              <w:keepNext/>
              <w:spacing w:before="100" w:after="100"/>
              <w:ind w:left="100" w:right="100"/>
            </w:pPr>
            <w:r>
              <w:rPr>
                <w:rFonts w:ascii="Helvetica" w:eastAsia="Helvetica" w:hAnsi="Helvetica" w:cs="Helvetica"/>
                <w:color w:val="000000"/>
                <w:sz w:val="14"/>
                <w:szCs w:val="14"/>
              </w:rPr>
              <w:t>14 (0.3%)</w:t>
            </w:r>
          </w:p>
        </w:tc>
        <w:tc>
          <w:tcPr>
            <w:tcW w:w="975" w:type="dxa"/>
            <w:shd w:val="clear" w:color="auto" w:fill="FFFFFF"/>
            <w:tcMar>
              <w:top w:w="0" w:type="dxa"/>
              <w:left w:w="0" w:type="dxa"/>
              <w:bottom w:w="0" w:type="dxa"/>
              <w:right w:w="0" w:type="dxa"/>
            </w:tcMar>
            <w:vAlign w:val="center"/>
          </w:tcPr>
          <w:p w14:paraId="59594E15" w14:textId="77777777" w:rsidR="00C56572" w:rsidRDefault="009B5B44">
            <w:pPr>
              <w:keepNext/>
              <w:spacing w:before="100" w:after="100"/>
              <w:ind w:left="100" w:right="100"/>
            </w:pPr>
            <w:r>
              <w:rPr>
                <w:rFonts w:ascii="Helvetica" w:eastAsia="Helvetica" w:hAnsi="Helvetica" w:cs="Helvetica"/>
                <w:color w:val="000000"/>
                <w:sz w:val="14"/>
                <w:szCs w:val="14"/>
              </w:rPr>
              <w:t>2 (0.1%)</w:t>
            </w:r>
          </w:p>
        </w:tc>
        <w:tc>
          <w:tcPr>
            <w:tcW w:w="878" w:type="dxa"/>
            <w:shd w:val="clear" w:color="auto" w:fill="FFFFFF"/>
            <w:tcMar>
              <w:top w:w="0" w:type="dxa"/>
              <w:left w:w="0" w:type="dxa"/>
              <w:bottom w:w="0" w:type="dxa"/>
              <w:right w:w="0" w:type="dxa"/>
            </w:tcMar>
            <w:vAlign w:val="center"/>
          </w:tcPr>
          <w:p w14:paraId="521565BA"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011B31EB" w14:textId="77777777" w:rsidTr="00C56572">
        <w:trPr>
          <w:cantSplit/>
          <w:jc w:val="center"/>
        </w:trPr>
        <w:tc>
          <w:tcPr>
            <w:tcW w:w="1387" w:type="dxa"/>
            <w:shd w:val="clear" w:color="auto" w:fill="FFFFFF"/>
            <w:tcMar>
              <w:top w:w="0" w:type="dxa"/>
              <w:left w:w="0" w:type="dxa"/>
              <w:bottom w:w="0" w:type="dxa"/>
              <w:right w:w="0" w:type="dxa"/>
            </w:tcMar>
            <w:vAlign w:val="center"/>
          </w:tcPr>
          <w:p w14:paraId="1EE6025E"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78F5A2F1"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shd w:val="clear" w:color="auto" w:fill="FFFFFF"/>
            <w:tcMar>
              <w:top w:w="0" w:type="dxa"/>
              <w:left w:w="0" w:type="dxa"/>
              <w:bottom w:w="0" w:type="dxa"/>
              <w:right w:w="0" w:type="dxa"/>
            </w:tcMar>
            <w:vAlign w:val="center"/>
          </w:tcPr>
          <w:p w14:paraId="0278ECBE" w14:textId="77777777" w:rsidR="00C56572" w:rsidRDefault="009B5B44">
            <w:pPr>
              <w:keepNext/>
              <w:spacing w:before="100" w:after="100"/>
              <w:ind w:left="100" w:right="100"/>
            </w:pPr>
            <w:r>
              <w:rPr>
                <w:rFonts w:ascii="Helvetica" w:eastAsia="Helvetica" w:hAnsi="Helvetica" w:cs="Helvetica"/>
                <w:color w:val="000000"/>
                <w:sz w:val="14"/>
                <w:szCs w:val="14"/>
              </w:rPr>
              <w:t>53 (0.4%)</w:t>
            </w:r>
          </w:p>
        </w:tc>
        <w:tc>
          <w:tcPr>
            <w:tcW w:w="1185" w:type="dxa"/>
            <w:shd w:val="clear" w:color="auto" w:fill="FFFFFF"/>
            <w:tcMar>
              <w:top w:w="0" w:type="dxa"/>
              <w:left w:w="0" w:type="dxa"/>
              <w:bottom w:w="0" w:type="dxa"/>
              <w:right w:w="0" w:type="dxa"/>
            </w:tcMar>
            <w:vAlign w:val="center"/>
          </w:tcPr>
          <w:p w14:paraId="741EEBCB"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6148C27B" w14:textId="77777777" w:rsidR="00C56572" w:rsidRDefault="009B5B44">
            <w:pPr>
              <w:keepNext/>
              <w:spacing w:before="100" w:after="100"/>
              <w:ind w:left="100" w:right="100"/>
            </w:pPr>
            <w:r>
              <w:rPr>
                <w:rFonts w:ascii="Helvetica" w:eastAsia="Helvetica" w:hAnsi="Helvetica" w:cs="Helvetica"/>
                <w:color w:val="000000"/>
                <w:sz w:val="14"/>
                <w:szCs w:val="14"/>
              </w:rPr>
              <w:t>4 (0.2%)</w:t>
            </w:r>
          </w:p>
        </w:tc>
        <w:tc>
          <w:tcPr>
            <w:tcW w:w="936" w:type="dxa"/>
            <w:shd w:val="clear" w:color="auto" w:fill="FFFFFF"/>
            <w:tcMar>
              <w:top w:w="0" w:type="dxa"/>
              <w:left w:w="0" w:type="dxa"/>
              <w:bottom w:w="0" w:type="dxa"/>
              <w:right w:w="0" w:type="dxa"/>
            </w:tcMar>
            <w:vAlign w:val="center"/>
          </w:tcPr>
          <w:p w14:paraId="3F59E3A4" w14:textId="77777777" w:rsidR="00C56572" w:rsidRDefault="009B5B44">
            <w:pPr>
              <w:keepNext/>
              <w:spacing w:before="100" w:after="100"/>
              <w:ind w:left="100" w:right="100"/>
            </w:pPr>
            <w:r>
              <w:rPr>
                <w:rFonts w:ascii="Helvetica" w:eastAsia="Helvetica" w:hAnsi="Helvetica" w:cs="Helvetica"/>
                <w:color w:val="000000"/>
                <w:sz w:val="14"/>
                <w:szCs w:val="14"/>
              </w:rPr>
              <w:t>44 (0.6%)</w:t>
            </w:r>
          </w:p>
        </w:tc>
        <w:tc>
          <w:tcPr>
            <w:tcW w:w="975" w:type="dxa"/>
            <w:shd w:val="clear" w:color="auto" w:fill="FFFFFF"/>
            <w:tcMar>
              <w:top w:w="0" w:type="dxa"/>
              <w:left w:w="0" w:type="dxa"/>
              <w:bottom w:w="0" w:type="dxa"/>
              <w:right w:w="0" w:type="dxa"/>
            </w:tcMar>
            <w:vAlign w:val="center"/>
          </w:tcPr>
          <w:p w14:paraId="767EE730"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7D7809C1" w14:textId="77777777" w:rsidR="00C56572" w:rsidRDefault="009B5B44">
            <w:pPr>
              <w:keepNext/>
              <w:spacing w:before="100" w:after="100"/>
              <w:ind w:left="100" w:right="100"/>
            </w:pPr>
            <w:r>
              <w:rPr>
                <w:rFonts w:ascii="Helvetica" w:eastAsia="Helvetica" w:hAnsi="Helvetica" w:cs="Helvetica"/>
                <w:color w:val="000000"/>
                <w:sz w:val="14"/>
                <w:szCs w:val="14"/>
              </w:rPr>
              <w:t>5 (0.3%)</w:t>
            </w:r>
          </w:p>
        </w:tc>
      </w:tr>
      <w:tr w:rsidR="00C56572" w14:paraId="4EF1CD97" w14:textId="77777777" w:rsidTr="00C56572">
        <w:trPr>
          <w:cantSplit/>
          <w:jc w:val="center"/>
        </w:trPr>
        <w:tc>
          <w:tcPr>
            <w:tcW w:w="1387" w:type="dxa"/>
            <w:shd w:val="clear" w:color="auto" w:fill="FFFFFF"/>
            <w:tcMar>
              <w:top w:w="0" w:type="dxa"/>
              <w:left w:w="0" w:type="dxa"/>
              <w:bottom w:w="0" w:type="dxa"/>
              <w:right w:w="0" w:type="dxa"/>
            </w:tcMar>
            <w:vAlign w:val="center"/>
          </w:tcPr>
          <w:p w14:paraId="0B56C124"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Gerbillinae</w:t>
            </w:r>
            <w:proofErr w:type="spellEnd"/>
            <w:r>
              <w:rPr>
                <w:rFonts w:ascii="Helvetica" w:eastAsia="Helvetica" w:hAnsi="Helvetica" w:cs="Helvetica"/>
                <w:color w:val="000000"/>
                <w:sz w:val="14"/>
                <w:szCs w:val="14"/>
              </w:rPr>
              <w:t xml:space="preserve"> </w:t>
            </w:r>
            <w:proofErr w:type="spellStart"/>
            <w:r>
              <w:rPr>
                <w:rFonts w:ascii="Helvetica" w:eastAsia="Helvetica" w:hAnsi="Helvetica" w:cs="Helvetica"/>
                <w:color w:val="000000"/>
                <w:sz w:val="14"/>
                <w:szCs w:val="14"/>
              </w:rPr>
              <w:t>spp</w:t>
            </w:r>
            <w:proofErr w:type="spellEnd"/>
          </w:p>
        </w:tc>
        <w:tc>
          <w:tcPr>
            <w:tcW w:w="1037" w:type="dxa"/>
            <w:shd w:val="clear" w:color="auto" w:fill="FFFFFF"/>
            <w:tcMar>
              <w:top w:w="0" w:type="dxa"/>
              <w:left w:w="0" w:type="dxa"/>
              <w:bottom w:w="0" w:type="dxa"/>
              <w:right w:w="0" w:type="dxa"/>
            </w:tcMar>
            <w:vAlign w:val="center"/>
          </w:tcPr>
          <w:p w14:paraId="1A3C4179"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14A87133"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1D0B7022"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5AD985D4"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65F0046C"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43E682B1"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7D30A9DF" w14:textId="77777777" w:rsidR="00C56572" w:rsidRDefault="00C56572">
            <w:pPr>
              <w:keepNext/>
              <w:spacing w:before="100" w:after="100"/>
              <w:ind w:left="100" w:right="100"/>
            </w:pPr>
          </w:p>
        </w:tc>
      </w:tr>
      <w:tr w:rsidR="00C56572" w14:paraId="4161B2E4" w14:textId="77777777" w:rsidTr="00C56572">
        <w:trPr>
          <w:cantSplit/>
          <w:jc w:val="center"/>
        </w:trPr>
        <w:tc>
          <w:tcPr>
            <w:tcW w:w="1387" w:type="dxa"/>
            <w:shd w:val="clear" w:color="auto" w:fill="FFFFFF"/>
            <w:tcMar>
              <w:top w:w="0" w:type="dxa"/>
              <w:left w:w="0" w:type="dxa"/>
              <w:bottom w:w="0" w:type="dxa"/>
              <w:right w:w="0" w:type="dxa"/>
            </w:tcMar>
            <w:vAlign w:val="center"/>
          </w:tcPr>
          <w:p w14:paraId="2D69042E"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30D228E3"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shd w:val="clear" w:color="auto" w:fill="FFFFFF"/>
            <w:tcMar>
              <w:top w:w="0" w:type="dxa"/>
              <w:left w:w="0" w:type="dxa"/>
              <w:bottom w:w="0" w:type="dxa"/>
              <w:right w:w="0" w:type="dxa"/>
            </w:tcMar>
            <w:vAlign w:val="center"/>
          </w:tcPr>
          <w:p w14:paraId="09774D95"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1185" w:type="dxa"/>
            <w:shd w:val="clear" w:color="auto" w:fill="FFFFFF"/>
            <w:tcMar>
              <w:top w:w="0" w:type="dxa"/>
              <w:left w:w="0" w:type="dxa"/>
              <w:bottom w:w="0" w:type="dxa"/>
              <w:right w:w="0" w:type="dxa"/>
            </w:tcMar>
            <w:vAlign w:val="center"/>
          </w:tcPr>
          <w:p w14:paraId="40E7FAB0"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1E88F633"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0759C837"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975" w:type="dxa"/>
            <w:shd w:val="clear" w:color="auto" w:fill="FFFFFF"/>
            <w:tcMar>
              <w:top w:w="0" w:type="dxa"/>
              <w:left w:w="0" w:type="dxa"/>
              <w:bottom w:w="0" w:type="dxa"/>
              <w:right w:w="0" w:type="dxa"/>
            </w:tcMar>
            <w:vAlign w:val="center"/>
          </w:tcPr>
          <w:p w14:paraId="1A62969D"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5338B417"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069EA594" w14:textId="77777777" w:rsidTr="00C56572">
        <w:trPr>
          <w:cantSplit/>
          <w:jc w:val="center"/>
        </w:trPr>
        <w:tc>
          <w:tcPr>
            <w:tcW w:w="1387" w:type="dxa"/>
            <w:shd w:val="clear" w:color="auto" w:fill="FFFFFF"/>
            <w:tcMar>
              <w:top w:w="0" w:type="dxa"/>
              <w:left w:w="0" w:type="dxa"/>
              <w:bottom w:w="0" w:type="dxa"/>
              <w:right w:w="0" w:type="dxa"/>
            </w:tcMar>
            <w:vAlign w:val="center"/>
          </w:tcPr>
          <w:p w14:paraId="5C18BB2E"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Gerbilliscus</w:t>
            </w:r>
            <w:proofErr w:type="spellEnd"/>
            <w:r>
              <w:rPr>
                <w:rFonts w:ascii="Helvetica" w:eastAsia="Helvetica" w:hAnsi="Helvetica" w:cs="Helvetica"/>
                <w:color w:val="000000"/>
                <w:sz w:val="14"/>
                <w:szCs w:val="14"/>
              </w:rPr>
              <w:t xml:space="preserve"> </w:t>
            </w:r>
            <w:proofErr w:type="spellStart"/>
            <w:r>
              <w:rPr>
                <w:rFonts w:ascii="Helvetica" w:eastAsia="Helvetica" w:hAnsi="Helvetica" w:cs="Helvetica"/>
                <w:color w:val="000000"/>
                <w:sz w:val="14"/>
                <w:szCs w:val="14"/>
              </w:rPr>
              <w:t>spp</w:t>
            </w:r>
            <w:proofErr w:type="spellEnd"/>
          </w:p>
        </w:tc>
        <w:tc>
          <w:tcPr>
            <w:tcW w:w="1037" w:type="dxa"/>
            <w:shd w:val="clear" w:color="auto" w:fill="FFFFFF"/>
            <w:tcMar>
              <w:top w:w="0" w:type="dxa"/>
              <w:left w:w="0" w:type="dxa"/>
              <w:bottom w:w="0" w:type="dxa"/>
              <w:right w:w="0" w:type="dxa"/>
            </w:tcMar>
            <w:vAlign w:val="center"/>
          </w:tcPr>
          <w:p w14:paraId="3BD1B232"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76AE03E0"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0CD78ECE"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448E3400"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1E6DC290"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73CDCAA0"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38E364CC" w14:textId="77777777" w:rsidR="00C56572" w:rsidRDefault="00C56572">
            <w:pPr>
              <w:keepNext/>
              <w:spacing w:before="100" w:after="100"/>
              <w:ind w:left="100" w:right="100"/>
            </w:pPr>
          </w:p>
        </w:tc>
      </w:tr>
      <w:tr w:rsidR="00C56572" w14:paraId="2E122EFC" w14:textId="77777777" w:rsidTr="00C56572">
        <w:trPr>
          <w:cantSplit/>
          <w:jc w:val="center"/>
        </w:trPr>
        <w:tc>
          <w:tcPr>
            <w:tcW w:w="1387" w:type="dxa"/>
            <w:shd w:val="clear" w:color="auto" w:fill="FFFFFF"/>
            <w:tcMar>
              <w:top w:w="0" w:type="dxa"/>
              <w:left w:w="0" w:type="dxa"/>
              <w:bottom w:w="0" w:type="dxa"/>
              <w:right w:w="0" w:type="dxa"/>
            </w:tcMar>
            <w:vAlign w:val="center"/>
          </w:tcPr>
          <w:p w14:paraId="0F42CC7A"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10AB1028"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Baiama</w:t>
            </w:r>
            <w:proofErr w:type="spellEnd"/>
          </w:p>
        </w:tc>
        <w:tc>
          <w:tcPr>
            <w:tcW w:w="955" w:type="dxa"/>
            <w:shd w:val="clear" w:color="auto" w:fill="FFFFFF"/>
            <w:tcMar>
              <w:top w:w="0" w:type="dxa"/>
              <w:left w:w="0" w:type="dxa"/>
              <w:bottom w:w="0" w:type="dxa"/>
              <w:right w:w="0" w:type="dxa"/>
            </w:tcMar>
            <w:vAlign w:val="center"/>
          </w:tcPr>
          <w:p w14:paraId="0D978BFA"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1185" w:type="dxa"/>
            <w:shd w:val="clear" w:color="auto" w:fill="FFFFFF"/>
            <w:tcMar>
              <w:top w:w="0" w:type="dxa"/>
              <w:left w:w="0" w:type="dxa"/>
              <w:bottom w:w="0" w:type="dxa"/>
              <w:right w:w="0" w:type="dxa"/>
            </w:tcMar>
            <w:vAlign w:val="center"/>
          </w:tcPr>
          <w:p w14:paraId="09E1A734"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30D81DE7"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6E00009B"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75" w:type="dxa"/>
            <w:shd w:val="clear" w:color="auto" w:fill="FFFFFF"/>
            <w:tcMar>
              <w:top w:w="0" w:type="dxa"/>
              <w:left w:w="0" w:type="dxa"/>
              <w:bottom w:w="0" w:type="dxa"/>
              <w:right w:w="0" w:type="dxa"/>
            </w:tcMar>
            <w:vAlign w:val="center"/>
          </w:tcPr>
          <w:p w14:paraId="11242469" w14:textId="77777777" w:rsidR="00C56572" w:rsidRDefault="009B5B44">
            <w:pPr>
              <w:keepNext/>
              <w:spacing w:before="100" w:after="100"/>
              <w:ind w:left="100" w:right="100"/>
            </w:pPr>
            <w:r>
              <w:rPr>
                <w:rFonts w:ascii="Helvetica" w:eastAsia="Helvetica" w:hAnsi="Helvetica" w:cs="Helvetica"/>
                <w:color w:val="000000"/>
                <w:sz w:val="14"/>
                <w:szCs w:val="14"/>
              </w:rPr>
              <w:t>2 (0.3%)</w:t>
            </w:r>
          </w:p>
        </w:tc>
        <w:tc>
          <w:tcPr>
            <w:tcW w:w="878" w:type="dxa"/>
            <w:shd w:val="clear" w:color="auto" w:fill="FFFFFF"/>
            <w:tcMar>
              <w:top w:w="0" w:type="dxa"/>
              <w:left w:w="0" w:type="dxa"/>
              <w:bottom w:w="0" w:type="dxa"/>
              <w:right w:w="0" w:type="dxa"/>
            </w:tcMar>
            <w:vAlign w:val="center"/>
          </w:tcPr>
          <w:p w14:paraId="32958B6A"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516C0B6D" w14:textId="77777777" w:rsidTr="00C56572">
        <w:trPr>
          <w:cantSplit/>
          <w:jc w:val="center"/>
        </w:trPr>
        <w:tc>
          <w:tcPr>
            <w:tcW w:w="1387" w:type="dxa"/>
            <w:shd w:val="clear" w:color="auto" w:fill="FFFFFF"/>
            <w:tcMar>
              <w:top w:w="0" w:type="dxa"/>
              <w:left w:w="0" w:type="dxa"/>
              <w:bottom w:w="0" w:type="dxa"/>
              <w:right w:w="0" w:type="dxa"/>
            </w:tcMar>
            <w:vAlign w:val="center"/>
          </w:tcPr>
          <w:p w14:paraId="0AA14C59"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Hybomys</w:t>
            </w:r>
            <w:proofErr w:type="spellEnd"/>
            <w:r>
              <w:rPr>
                <w:rFonts w:ascii="Helvetica" w:eastAsia="Helvetica" w:hAnsi="Helvetica" w:cs="Helvetica"/>
                <w:color w:val="000000"/>
                <w:sz w:val="14"/>
                <w:szCs w:val="14"/>
              </w:rPr>
              <w:t xml:space="preserve"> </w:t>
            </w:r>
            <w:proofErr w:type="spellStart"/>
            <w:r>
              <w:rPr>
                <w:rFonts w:ascii="Helvetica" w:eastAsia="Helvetica" w:hAnsi="Helvetica" w:cs="Helvetica"/>
                <w:color w:val="000000"/>
                <w:sz w:val="14"/>
                <w:szCs w:val="14"/>
              </w:rPr>
              <w:t>spp</w:t>
            </w:r>
            <w:proofErr w:type="spellEnd"/>
          </w:p>
        </w:tc>
        <w:tc>
          <w:tcPr>
            <w:tcW w:w="1037" w:type="dxa"/>
            <w:shd w:val="clear" w:color="auto" w:fill="FFFFFF"/>
            <w:tcMar>
              <w:top w:w="0" w:type="dxa"/>
              <w:left w:w="0" w:type="dxa"/>
              <w:bottom w:w="0" w:type="dxa"/>
              <w:right w:w="0" w:type="dxa"/>
            </w:tcMar>
            <w:vAlign w:val="center"/>
          </w:tcPr>
          <w:p w14:paraId="68FA9ACB"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71113AE1"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3D0CC179"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2D6722FD"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68B60A31"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2AB1E22D"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053EB32A" w14:textId="77777777" w:rsidR="00C56572" w:rsidRDefault="00C56572">
            <w:pPr>
              <w:keepNext/>
              <w:spacing w:before="100" w:after="100"/>
              <w:ind w:left="100" w:right="100"/>
            </w:pPr>
          </w:p>
        </w:tc>
      </w:tr>
      <w:tr w:rsidR="00C56572" w14:paraId="2099759B" w14:textId="77777777" w:rsidTr="00C56572">
        <w:trPr>
          <w:cantSplit/>
          <w:jc w:val="center"/>
        </w:trPr>
        <w:tc>
          <w:tcPr>
            <w:tcW w:w="1387" w:type="dxa"/>
            <w:shd w:val="clear" w:color="auto" w:fill="FFFFFF"/>
            <w:tcMar>
              <w:top w:w="0" w:type="dxa"/>
              <w:left w:w="0" w:type="dxa"/>
              <w:bottom w:w="0" w:type="dxa"/>
              <w:right w:w="0" w:type="dxa"/>
            </w:tcMar>
            <w:vAlign w:val="center"/>
          </w:tcPr>
          <w:p w14:paraId="38FF4524"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340C492D"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shd w:val="clear" w:color="auto" w:fill="FFFFFF"/>
            <w:tcMar>
              <w:top w:w="0" w:type="dxa"/>
              <w:left w:w="0" w:type="dxa"/>
              <w:bottom w:w="0" w:type="dxa"/>
              <w:right w:w="0" w:type="dxa"/>
            </w:tcMar>
            <w:vAlign w:val="center"/>
          </w:tcPr>
          <w:p w14:paraId="566007AE" w14:textId="77777777" w:rsidR="00C56572" w:rsidRDefault="009B5B44">
            <w:pPr>
              <w:keepNext/>
              <w:spacing w:before="100" w:after="100"/>
              <w:ind w:left="100" w:right="100"/>
            </w:pPr>
            <w:r>
              <w:rPr>
                <w:rFonts w:ascii="Helvetica" w:eastAsia="Helvetica" w:hAnsi="Helvetica" w:cs="Helvetica"/>
                <w:color w:val="000000"/>
                <w:sz w:val="14"/>
                <w:szCs w:val="14"/>
              </w:rPr>
              <w:t>7 (&lt;0.1%)</w:t>
            </w:r>
          </w:p>
        </w:tc>
        <w:tc>
          <w:tcPr>
            <w:tcW w:w="1185" w:type="dxa"/>
            <w:shd w:val="clear" w:color="auto" w:fill="FFFFFF"/>
            <w:tcMar>
              <w:top w:w="0" w:type="dxa"/>
              <w:left w:w="0" w:type="dxa"/>
              <w:bottom w:w="0" w:type="dxa"/>
              <w:right w:w="0" w:type="dxa"/>
            </w:tcMar>
            <w:vAlign w:val="center"/>
          </w:tcPr>
          <w:p w14:paraId="3D13913A"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32B730F1"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38DD6358"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75" w:type="dxa"/>
            <w:shd w:val="clear" w:color="auto" w:fill="FFFFFF"/>
            <w:tcMar>
              <w:top w:w="0" w:type="dxa"/>
              <w:left w:w="0" w:type="dxa"/>
              <w:bottom w:w="0" w:type="dxa"/>
              <w:right w:w="0" w:type="dxa"/>
            </w:tcMar>
            <w:vAlign w:val="center"/>
          </w:tcPr>
          <w:p w14:paraId="2038FFFC"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45C1384B" w14:textId="77777777" w:rsidR="00C56572" w:rsidRDefault="009B5B44">
            <w:pPr>
              <w:keepNext/>
              <w:spacing w:before="100" w:after="100"/>
              <w:ind w:left="100" w:right="100"/>
            </w:pPr>
            <w:r>
              <w:rPr>
                <w:rFonts w:ascii="Helvetica" w:eastAsia="Helvetica" w:hAnsi="Helvetica" w:cs="Helvetica"/>
                <w:color w:val="000000"/>
                <w:sz w:val="14"/>
                <w:szCs w:val="14"/>
              </w:rPr>
              <w:t>7 (0.5%)</w:t>
            </w:r>
          </w:p>
        </w:tc>
      </w:tr>
      <w:tr w:rsidR="00C56572" w14:paraId="278962C3" w14:textId="77777777" w:rsidTr="00C56572">
        <w:trPr>
          <w:cantSplit/>
          <w:jc w:val="center"/>
        </w:trPr>
        <w:tc>
          <w:tcPr>
            <w:tcW w:w="1387" w:type="dxa"/>
            <w:shd w:val="clear" w:color="auto" w:fill="FFFFFF"/>
            <w:tcMar>
              <w:top w:w="0" w:type="dxa"/>
              <w:left w:w="0" w:type="dxa"/>
              <w:bottom w:w="0" w:type="dxa"/>
              <w:right w:w="0" w:type="dxa"/>
            </w:tcMar>
            <w:vAlign w:val="center"/>
          </w:tcPr>
          <w:p w14:paraId="3A41856A" w14:textId="77777777" w:rsidR="00C56572" w:rsidRDefault="009B5B44">
            <w:pPr>
              <w:keepNext/>
              <w:spacing w:before="100" w:after="100"/>
              <w:ind w:left="100" w:right="100"/>
            </w:pPr>
            <w:r>
              <w:rPr>
                <w:rFonts w:ascii="Helvetica" w:eastAsia="Helvetica" w:hAnsi="Helvetica" w:cs="Helvetica"/>
                <w:color w:val="000000"/>
                <w:sz w:val="14"/>
                <w:szCs w:val="14"/>
              </w:rPr>
              <w:t xml:space="preserve">Hylomyscus </w:t>
            </w:r>
            <w:proofErr w:type="spellStart"/>
            <w:r>
              <w:rPr>
                <w:rFonts w:ascii="Helvetica" w:eastAsia="Helvetica" w:hAnsi="Helvetica" w:cs="Helvetica"/>
                <w:color w:val="000000"/>
                <w:sz w:val="14"/>
                <w:szCs w:val="14"/>
              </w:rPr>
              <w:t>spp</w:t>
            </w:r>
            <w:proofErr w:type="spellEnd"/>
          </w:p>
        </w:tc>
        <w:tc>
          <w:tcPr>
            <w:tcW w:w="1037" w:type="dxa"/>
            <w:shd w:val="clear" w:color="auto" w:fill="FFFFFF"/>
            <w:tcMar>
              <w:top w:w="0" w:type="dxa"/>
              <w:left w:w="0" w:type="dxa"/>
              <w:bottom w:w="0" w:type="dxa"/>
              <w:right w:w="0" w:type="dxa"/>
            </w:tcMar>
            <w:vAlign w:val="center"/>
          </w:tcPr>
          <w:p w14:paraId="7EA7FFA2"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0E06D8AD"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37B30AD6"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6AB3911A"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05D278BA"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766E28B8"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7B1D2109" w14:textId="77777777" w:rsidR="00C56572" w:rsidRDefault="00C56572">
            <w:pPr>
              <w:keepNext/>
              <w:spacing w:before="100" w:after="100"/>
              <w:ind w:left="100" w:right="100"/>
            </w:pPr>
          </w:p>
        </w:tc>
      </w:tr>
      <w:tr w:rsidR="00C56572" w14:paraId="1BA44987" w14:textId="77777777" w:rsidTr="00C56572">
        <w:trPr>
          <w:cantSplit/>
          <w:jc w:val="center"/>
        </w:trPr>
        <w:tc>
          <w:tcPr>
            <w:tcW w:w="1387" w:type="dxa"/>
            <w:shd w:val="clear" w:color="auto" w:fill="FFFFFF"/>
            <w:tcMar>
              <w:top w:w="0" w:type="dxa"/>
              <w:left w:w="0" w:type="dxa"/>
              <w:bottom w:w="0" w:type="dxa"/>
              <w:right w:w="0" w:type="dxa"/>
            </w:tcMar>
            <w:vAlign w:val="center"/>
          </w:tcPr>
          <w:p w14:paraId="5C9E9C7E"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4BE67CD1"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Baiama</w:t>
            </w:r>
            <w:proofErr w:type="spellEnd"/>
          </w:p>
        </w:tc>
        <w:tc>
          <w:tcPr>
            <w:tcW w:w="955" w:type="dxa"/>
            <w:shd w:val="clear" w:color="auto" w:fill="FFFFFF"/>
            <w:tcMar>
              <w:top w:w="0" w:type="dxa"/>
              <w:left w:w="0" w:type="dxa"/>
              <w:bottom w:w="0" w:type="dxa"/>
              <w:right w:w="0" w:type="dxa"/>
            </w:tcMar>
            <w:vAlign w:val="center"/>
          </w:tcPr>
          <w:p w14:paraId="644F3F1B"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1185" w:type="dxa"/>
            <w:shd w:val="clear" w:color="auto" w:fill="FFFFFF"/>
            <w:tcMar>
              <w:top w:w="0" w:type="dxa"/>
              <w:left w:w="0" w:type="dxa"/>
              <w:bottom w:w="0" w:type="dxa"/>
              <w:right w:w="0" w:type="dxa"/>
            </w:tcMar>
            <w:vAlign w:val="center"/>
          </w:tcPr>
          <w:p w14:paraId="4F34DF33" w14:textId="77777777" w:rsidR="00C56572" w:rsidRDefault="009B5B44">
            <w:pPr>
              <w:keepNext/>
              <w:spacing w:before="100" w:after="100"/>
              <w:ind w:left="100" w:right="100"/>
            </w:pPr>
            <w:r>
              <w:rPr>
                <w:rFonts w:ascii="Helvetica" w:eastAsia="Helvetica" w:hAnsi="Helvetica" w:cs="Helvetica"/>
                <w:color w:val="000000"/>
                <w:sz w:val="14"/>
                <w:szCs w:val="14"/>
              </w:rPr>
              <w:t>2 (0.2%)</w:t>
            </w:r>
          </w:p>
        </w:tc>
        <w:tc>
          <w:tcPr>
            <w:tcW w:w="1271" w:type="dxa"/>
            <w:shd w:val="clear" w:color="auto" w:fill="FFFFFF"/>
            <w:tcMar>
              <w:top w:w="0" w:type="dxa"/>
              <w:left w:w="0" w:type="dxa"/>
              <w:bottom w:w="0" w:type="dxa"/>
              <w:right w:w="0" w:type="dxa"/>
            </w:tcMar>
            <w:vAlign w:val="center"/>
          </w:tcPr>
          <w:p w14:paraId="3A63930D"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190D264D"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75" w:type="dxa"/>
            <w:shd w:val="clear" w:color="auto" w:fill="FFFFFF"/>
            <w:tcMar>
              <w:top w:w="0" w:type="dxa"/>
              <w:left w:w="0" w:type="dxa"/>
              <w:bottom w:w="0" w:type="dxa"/>
              <w:right w:w="0" w:type="dxa"/>
            </w:tcMar>
            <w:vAlign w:val="center"/>
          </w:tcPr>
          <w:p w14:paraId="288323E0"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4A04224A"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744381CE" w14:textId="77777777" w:rsidTr="00C56572">
        <w:trPr>
          <w:cantSplit/>
          <w:jc w:val="center"/>
        </w:trPr>
        <w:tc>
          <w:tcPr>
            <w:tcW w:w="1387" w:type="dxa"/>
            <w:shd w:val="clear" w:color="auto" w:fill="FFFFFF"/>
            <w:tcMar>
              <w:top w:w="0" w:type="dxa"/>
              <w:left w:w="0" w:type="dxa"/>
              <w:bottom w:w="0" w:type="dxa"/>
              <w:right w:w="0" w:type="dxa"/>
            </w:tcMar>
            <w:vAlign w:val="center"/>
          </w:tcPr>
          <w:p w14:paraId="08A56EF4"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4D9E2EE0"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Lalehun</w:t>
            </w:r>
            <w:proofErr w:type="spellEnd"/>
          </w:p>
        </w:tc>
        <w:tc>
          <w:tcPr>
            <w:tcW w:w="955" w:type="dxa"/>
            <w:shd w:val="clear" w:color="auto" w:fill="FFFFFF"/>
            <w:tcMar>
              <w:top w:w="0" w:type="dxa"/>
              <w:left w:w="0" w:type="dxa"/>
              <w:bottom w:w="0" w:type="dxa"/>
              <w:right w:w="0" w:type="dxa"/>
            </w:tcMar>
            <w:vAlign w:val="center"/>
          </w:tcPr>
          <w:p w14:paraId="487935F8" w14:textId="77777777" w:rsidR="00C56572" w:rsidRDefault="009B5B44">
            <w:pPr>
              <w:keepNext/>
              <w:spacing w:before="100" w:after="100"/>
              <w:ind w:left="100" w:right="100"/>
            </w:pPr>
            <w:r>
              <w:rPr>
                <w:rFonts w:ascii="Helvetica" w:eastAsia="Helvetica" w:hAnsi="Helvetica" w:cs="Helvetica"/>
                <w:color w:val="000000"/>
                <w:sz w:val="14"/>
                <w:szCs w:val="14"/>
              </w:rPr>
              <w:t>3 (&lt;0.1%)</w:t>
            </w:r>
          </w:p>
        </w:tc>
        <w:tc>
          <w:tcPr>
            <w:tcW w:w="1185" w:type="dxa"/>
            <w:shd w:val="clear" w:color="auto" w:fill="FFFFFF"/>
            <w:tcMar>
              <w:top w:w="0" w:type="dxa"/>
              <w:left w:w="0" w:type="dxa"/>
              <w:bottom w:w="0" w:type="dxa"/>
              <w:right w:w="0" w:type="dxa"/>
            </w:tcMar>
            <w:vAlign w:val="center"/>
          </w:tcPr>
          <w:p w14:paraId="6D1848D4"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57AECFC5"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936" w:type="dxa"/>
            <w:shd w:val="clear" w:color="auto" w:fill="FFFFFF"/>
            <w:tcMar>
              <w:top w:w="0" w:type="dxa"/>
              <w:left w:w="0" w:type="dxa"/>
              <w:bottom w:w="0" w:type="dxa"/>
              <w:right w:w="0" w:type="dxa"/>
            </w:tcMar>
            <w:vAlign w:val="center"/>
          </w:tcPr>
          <w:p w14:paraId="6865A1FD" w14:textId="77777777" w:rsidR="00C56572" w:rsidRDefault="009B5B44">
            <w:pPr>
              <w:keepNext/>
              <w:spacing w:before="100" w:after="100"/>
              <w:ind w:left="100" w:right="100"/>
            </w:pPr>
            <w:r>
              <w:rPr>
                <w:rFonts w:ascii="Helvetica" w:eastAsia="Helvetica" w:hAnsi="Helvetica" w:cs="Helvetica"/>
                <w:color w:val="000000"/>
                <w:sz w:val="14"/>
                <w:szCs w:val="14"/>
              </w:rPr>
              <w:t>1 (&lt;0.1%)</w:t>
            </w:r>
          </w:p>
        </w:tc>
        <w:tc>
          <w:tcPr>
            <w:tcW w:w="975" w:type="dxa"/>
            <w:shd w:val="clear" w:color="auto" w:fill="FFFFFF"/>
            <w:tcMar>
              <w:top w:w="0" w:type="dxa"/>
              <w:left w:w="0" w:type="dxa"/>
              <w:bottom w:w="0" w:type="dxa"/>
              <w:right w:w="0" w:type="dxa"/>
            </w:tcMar>
            <w:vAlign w:val="center"/>
          </w:tcPr>
          <w:p w14:paraId="1E04568E"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277951CA"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43464B5A" w14:textId="77777777" w:rsidTr="00C56572">
        <w:trPr>
          <w:cantSplit/>
          <w:jc w:val="center"/>
        </w:trPr>
        <w:tc>
          <w:tcPr>
            <w:tcW w:w="1387" w:type="dxa"/>
            <w:shd w:val="clear" w:color="auto" w:fill="FFFFFF"/>
            <w:tcMar>
              <w:top w:w="0" w:type="dxa"/>
              <w:left w:w="0" w:type="dxa"/>
              <w:bottom w:w="0" w:type="dxa"/>
              <w:right w:w="0" w:type="dxa"/>
            </w:tcMar>
            <w:vAlign w:val="center"/>
          </w:tcPr>
          <w:p w14:paraId="5CD7AA5B"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58AF3BE6"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shd w:val="clear" w:color="auto" w:fill="FFFFFF"/>
            <w:tcMar>
              <w:top w:w="0" w:type="dxa"/>
              <w:left w:w="0" w:type="dxa"/>
              <w:bottom w:w="0" w:type="dxa"/>
              <w:right w:w="0" w:type="dxa"/>
            </w:tcMar>
            <w:vAlign w:val="center"/>
          </w:tcPr>
          <w:p w14:paraId="5599D466" w14:textId="77777777" w:rsidR="00C56572" w:rsidRDefault="009B5B44">
            <w:pPr>
              <w:keepNext/>
              <w:spacing w:before="100" w:after="100"/>
              <w:ind w:left="100" w:right="100"/>
            </w:pPr>
            <w:r>
              <w:rPr>
                <w:rFonts w:ascii="Helvetica" w:eastAsia="Helvetica" w:hAnsi="Helvetica" w:cs="Helvetica"/>
                <w:color w:val="000000"/>
                <w:sz w:val="14"/>
                <w:szCs w:val="14"/>
              </w:rPr>
              <w:t>5 (&lt;0.1%)</w:t>
            </w:r>
          </w:p>
        </w:tc>
        <w:tc>
          <w:tcPr>
            <w:tcW w:w="1185" w:type="dxa"/>
            <w:shd w:val="clear" w:color="auto" w:fill="FFFFFF"/>
            <w:tcMar>
              <w:top w:w="0" w:type="dxa"/>
              <w:left w:w="0" w:type="dxa"/>
              <w:bottom w:w="0" w:type="dxa"/>
              <w:right w:w="0" w:type="dxa"/>
            </w:tcMar>
            <w:vAlign w:val="center"/>
          </w:tcPr>
          <w:p w14:paraId="097631D6"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16629DFC"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60538BB6"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975" w:type="dxa"/>
            <w:shd w:val="clear" w:color="auto" w:fill="FFFFFF"/>
            <w:tcMar>
              <w:top w:w="0" w:type="dxa"/>
              <w:left w:w="0" w:type="dxa"/>
              <w:bottom w:w="0" w:type="dxa"/>
              <w:right w:w="0" w:type="dxa"/>
            </w:tcMar>
            <w:vAlign w:val="center"/>
          </w:tcPr>
          <w:p w14:paraId="0023A3AE"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724B0687" w14:textId="77777777" w:rsidR="00C56572" w:rsidRDefault="009B5B44">
            <w:pPr>
              <w:keepNext/>
              <w:spacing w:before="100" w:after="100"/>
              <w:ind w:left="100" w:right="100"/>
            </w:pPr>
            <w:r>
              <w:rPr>
                <w:rFonts w:ascii="Helvetica" w:eastAsia="Helvetica" w:hAnsi="Helvetica" w:cs="Helvetica"/>
                <w:color w:val="000000"/>
                <w:sz w:val="14"/>
                <w:szCs w:val="14"/>
              </w:rPr>
              <w:t>3 (&lt;0.1%)</w:t>
            </w:r>
          </w:p>
        </w:tc>
      </w:tr>
      <w:tr w:rsidR="00C56572" w14:paraId="3775F6FB" w14:textId="77777777" w:rsidTr="00C56572">
        <w:trPr>
          <w:cantSplit/>
          <w:jc w:val="center"/>
        </w:trPr>
        <w:tc>
          <w:tcPr>
            <w:tcW w:w="1387" w:type="dxa"/>
            <w:shd w:val="clear" w:color="auto" w:fill="FFFFFF"/>
            <w:tcMar>
              <w:top w:w="0" w:type="dxa"/>
              <w:left w:w="0" w:type="dxa"/>
              <w:bottom w:w="0" w:type="dxa"/>
              <w:right w:w="0" w:type="dxa"/>
            </w:tcMar>
            <w:vAlign w:val="center"/>
          </w:tcPr>
          <w:p w14:paraId="7AC5898B"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Lemniscomys</w:t>
            </w:r>
            <w:proofErr w:type="spellEnd"/>
            <w:r>
              <w:rPr>
                <w:rFonts w:ascii="Helvetica" w:eastAsia="Helvetica" w:hAnsi="Helvetica" w:cs="Helvetica"/>
                <w:color w:val="000000"/>
                <w:sz w:val="14"/>
                <w:szCs w:val="14"/>
              </w:rPr>
              <w:t xml:space="preserve"> </w:t>
            </w:r>
            <w:proofErr w:type="spellStart"/>
            <w:r>
              <w:rPr>
                <w:rFonts w:ascii="Helvetica" w:eastAsia="Helvetica" w:hAnsi="Helvetica" w:cs="Helvetica"/>
                <w:color w:val="000000"/>
                <w:sz w:val="14"/>
                <w:szCs w:val="14"/>
              </w:rPr>
              <w:t>spp</w:t>
            </w:r>
            <w:proofErr w:type="spellEnd"/>
          </w:p>
        </w:tc>
        <w:tc>
          <w:tcPr>
            <w:tcW w:w="1037" w:type="dxa"/>
            <w:shd w:val="clear" w:color="auto" w:fill="FFFFFF"/>
            <w:tcMar>
              <w:top w:w="0" w:type="dxa"/>
              <w:left w:w="0" w:type="dxa"/>
              <w:bottom w:w="0" w:type="dxa"/>
              <w:right w:w="0" w:type="dxa"/>
            </w:tcMar>
            <w:vAlign w:val="center"/>
          </w:tcPr>
          <w:p w14:paraId="073A8F23"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6C91EC15"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351ACE93"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6073BB70"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52EA8FF4"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0BA15C6F"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4863CB2A" w14:textId="77777777" w:rsidR="00C56572" w:rsidRDefault="00C56572">
            <w:pPr>
              <w:keepNext/>
              <w:spacing w:before="100" w:after="100"/>
              <w:ind w:left="100" w:right="100"/>
            </w:pPr>
          </w:p>
        </w:tc>
      </w:tr>
      <w:tr w:rsidR="00C56572" w14:paraId="627E5FB5" w14:textId="77777777" w:rsidTr="00C56572">
        <w:trPr>
          <w:cantSplit/>
          <w:jc w:val="center"/>
        </w:trPr>
        <w:tc>
          <w:tcPr>
            <w:tcW w:w="1387" w:type="dxa"/>
            <w:shd w:val="clear" w:color="auto" w:fill="FFFFFF"/>
            <w:tcMar>
              <w:top w:w="0" w:type="dxa"/>
              <w:left w:w="0" w:type="dxa"/>
              <w:bottom w:w="0" w:type="dxa"/>
              <w:right w:w="0" w:type="dxa"/>
            </w:tcMar>
            <w:vAlign w:val="center"/>
          </w:tcPr>
          <w:p w14:paraId="4390C42A"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23C255F4"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Lalehun</w:t>
            </w:r>
            <w:proofErr w:type="spellEnd"/>
          </w:p>
        </w:tc>
        <w:tc>
          <w:tcPr>
            <w:tcW w:w="955" w:type="dxa"/>
            <w:shd w:val="clear" w:color="auto" w:fill="FFFFFF"/>
            <w:tcMar>
              <w:top w:w="0" w:type="dxa"/>
              <w:left w:w="0" w:type="dxa"/>
              <w:bottom w:w="0" w:type="dxa"/>
              <w:right w:w="0" w:type="dxa"/>
            </w:tcMar>
            <w:vAlign w:val="center"/>
          </w:tcPr>
          <w:p w14:paraId="71682B2F"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1185" w:type="dxa"/>
            <w:shd w:val="clear" w:color="auto" w:fill="FFFFFF"/>
            <w:tcMar>
              <w:top w:w="0" w:type="dxa"/>
              <w:left w:w="0" w:type="dxa"/>
              <w:bottom w:w="0" w:type="dxa"/>
              <w:right w:w="0" w:type="dxa"/>
            </w:tcMar>
            <w:vAlign w:val="center"/>
          </w:tcPr>
          <w:p w14:paraId="444D9718"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6FAA58A5"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7517A57A"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975" w:type="dxa"/>
            <w:shd w:val="clear" w:color="auto" w:fill="FFFFFF"/>
            <w:tcMar>
              <w:top w:w="0" w:type="dxa"/>
              <w:left w:w="0" w:type="dxa"/>
              <w:bottom w:w="0" w:type="dxa"/>
              <w:right w:w="0" w:type="dxa"/>
            </w:tcMar>
            <w:vAlign w:val="center"/>
          </w:tcPr>
          <w:p w14:paraId="27343D1F"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1A199539"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2C31080C" w14:textId="77777777" w:rsidTr="00C56572">
        <w:trPr>
          <w:cantSplit/>
          <w:jc w:val="center"/>
        </w:trPr>
        <w:tc>
          <w:tcPr>
            <w:tcW w:w="1387" w:type="dxa"/>
            <w:shd w:val="clear" w:color="auto" w:fill="FFFFFF"/>
            <w:tcMar>
              <w:top w:w="0" w:type="dxa"/>
              <w:left w:w="0" w:type="dxa"/>
              <w:bottom w:w="0" w:type="dxa"/>
              <w:right w:w="0" w:type="dxa"/>
            </w:tcMar>
            <w:vAlign w:val="center"/>
          </w:tcPr>
          <w:p w14:paraId="252A7ED8"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6A50E102"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shd w:val="clear" w:color="auto" w:fill="FFFFFF"/>
            <w:tcMar>
              <w:top w:w="0" w:type="dxa"/>
              <w:left w:w="0" w:type="dxa"/>
              <w:bottom w:w="0" w:type="dxa"/>
              <w:right w:w="0" w:type="dxa"/>
            </w:tcMar>
            <w:vAlign w:val="center"/>
          </w:tcPr>
          <w:p w14:paraId="3BD500F0" w14:textId="77777777" w:rsidR="00C56572" w:rsidRDefault="009B5B44">
            <w:pPr>
              <w:keepNext/>
              <w:spacing w:before="100" w:after="100"/>
              <w:ind w:left="100" w:right="100"/>
            </w:pPr>
            <w:r>
              <w:rPr>
                <w:rFonts w:ascii="Helvetica" w:eastAsia="Helvetica" w:hAnsi="Helvetica" w:cs="Helvetica"/>
                <w:color w:val="000000"/>
                <w:sz w:val="14"/>
                <w:szCs w:val="14"/>
              </w:rPr>
              <w:t>7 (&lt;0.1%)</w:t>
            </w:r>
          </w:p>
        </w:tc>
        <w:tc>
          <w:tcPr>
            <w:tcW w:w="1185" w:type="dxa"/>
            <w:shd w:val="clear" w:color="auto" w:fill="FFFFFF"/>
            <w:tcMar>
              <w:top w:w="0" w:type="dxa"/>
              <w:left w:w="0" w:type="dxa"/>
              <w:bottom w:w="0" w:type="dxa"/>
              <w:right w:w="0" w:type="dxa"/>
            </w:tcMar>
            <w:vAlign w:val="center"/>
          </w:tcPr>
          <w:p w14:paraId="7591D0A6"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75FE6BDC"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3C7CC4FE" w14:textId="77777777" w:rsidR="00C56572" w:rsidRDefault="009B5B44">
            <w:pPr>
              <w:keepNext/>
              <w:spacing w:before="100" w:after="100"/>
              <w:ind w:left="100" w:right="100"/>
            </w:pPr>
            <w:r>
              <w:rPr>
                <w:rFonts w:ascii="Helvetica" w:eastAsia="Helvetica" w:hAnsi="Helvetica" w:cs="Helvetica"/>
                <w:color w:val="000000"/>
                <w:sz w:val="14"/>
                <w:szCs w:val="14"/>
              </w:rPr>
              <w:t>5 (&lt;0.1%)</w:t>
            </w:r>
          </w:p>
        </w:tc>
        <w:tc>
          <w:tcPr>
            <w:tcW w:w="975" w:type="dxa"/>
            <w:shd w:val="clear" w:color="auto" w:fill="FFFFFF"/>
            <w:tcMar>
              <w:top w:w="0" w:type="dxa"/>
              <w:left w:w="0" w:type="dxa"/>
              <w:bottom w:w="0" w:type="dxa"/>
              <w:right w:w="0" w:type="dxa"/>
            </w:tcMar>
            <w:vAlign w:val="center"/>
          </w:tcPr>
          <w:p w14:paraId="199E17AC"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60FEDB54"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r>
      <w:tr w:rsidR="00C56572" w14:paraId="1CE5B652" w14:textId="77777777" w:rsidTr="00C56572">
        <w:trPr>
          <w:cantSplit/>
          <w:jc w:val="center"/>
        </w:trPr>
        <w:tc>
          <w:tcPr>
            <w:tcW w:w="1387" w:type="dxa"/>
            <w:shd w:val="clear" w:color="auto" w:fill="FFFFFF"/>
            <w:tcMar>
              <w:top w:w="0" w:type="dxa"/>
              <w:left w:w="0" w:type="dxa"/>
              <w:bottom w:w="0" w:type="dxa"/>
              <w:right w:w="0" w:type="dxa"/>
            </w:tcMar>
            <w:vAlign w:val="center"/>
          </w:tcPr>
          <w:p w14:paraId="700E88BA"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Lophuromys</w:t>
            </w:r>
            <w:proofErr w:type="spellEnd"/>
            <w:r>
              <w:rPr>
                <w:rFonts w:ascii="Helvetica" w:eastAsia="Helvetica" w:hAnsi="Helvetica" w:cs="Helvetica"/>
                <w:color w:val="000000"/>
                <w:sz w:val="14"/>
                <w:szCs w:val="14"/>
              </w:rPr>
              <w:t xml:space="preserve"> </w:t>
            </w:r>
            <w:proofErr w:type="spellStart"/>
            <w:r>
              <w:rPr>
                <w:rFonts w:ascii="Helvetica" w:eastAsia="Helvetica" w:hAnsi="Helvetica" w:cs="Helvetica"/>
                <w:color w:val="000000"/>
                <w:sz w:val="14"/>
                <w:szCs w:val="14"/>
              </w:rPr>
              <w:t>spp</w:t>
            </w:r>
            <w:proofErr w:type="spellEnd"/>
          </w:p>
        </w:tc>
        <w:tc>
          <w:tcPr>
            <w:tcW w:w="1037" w:type="dxa"/>
            <w:shd w:val="clear" w:color="auto" w:fill="FFFFFF"/>
            <w:tcMar>
              <w:top w:w="0" w:type="dxa"/>
              <w:left w:w="0" w:type="dxa"/>
              <w:bottom w:w="0" w:type="dxa"/>
              <w:right w:w="0" w:type="dxa"/>
            </w:tcMar>
            <w:vAlign w:val="center"/>
          </w:tcPr>
          <w:p w14:paraId="78A035A3"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3536A7F9"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0CD6DBBE"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29B8CB29"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3156B425"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6649B785"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35125F7B" w14:textId="77777777" w:rsidR="00C56572" w:rsidRDefault="00C56572">
            <w:pPr>
              <w:keepNext/>
              <w:spacing w:before="100" w:after="100"/>
              <w:ind w:left="100" w:right="100"/>
            </w:pPr>
          </w:p>
        </w:tc>
      </w:tr>
      <w:tr w:rsidR="00C56572" w14:paraId="50713A90" w14:textId="77777777" w:rsidTr="00C56572">
        <w:trPr>
          <w:cantSplit/>
          <w:jc w:val="center"/>
        </w:trPr>
        <w:tc>
          <w:tcPr>
            <w:tcW w:w="1387" w:type="dxa"/>
            <w:shd w:val="clear" w:color="auto" w:fill="FFFFFF"/>
            <w:tcMar>
              <w:top w:w="0" w:type="dxa"/>
              <w:left w:w="0" w:type="dxa"/>
              <w:bottom w:w="0" w:type="dxa"/>
              <w:right w:w="0" w:type="dxa"/>
            </w:tcMar>
            <w:vAlign w:val="center"/>
          </w:tcPr>
          <w:p w14:paraId="339029F4"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3CA63807"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Baiama</w:t>
            </w:r>
            <w:proofErr w:type="spellEnd"/>
          </w:p>
        </w:tc>
        <w:tc>
          <w:tcPr>
            <w:tcW w:w="955" w:type="dxa"/>
            <w:shd w:val="clear" w:color="auto" w:fill="FFFFFF"/>
            <w:tcMar>
              <w:top w:w="0" w:type="dxa"/>
              <w:left w:w="0" w:type="dxa"/>
              <w:bottom w:w="0" w:type="dxa"/>
              <w:right w:w="0" w:type="dxa"/>
            </w:tcMar>
            <w:vAlign w:val="center"/>
          </w:tcPr>
          <w:p w14:paraId="4FC03BD5" w14:textId="77777777" w:rsidR="00C56572" w:rsidRDefault="009B5B44">
            <w:pPr>
              <w:keepNext/>
              <w:spacing w:before="100" w:after="100"/>
              <w:ind w:left="100" w:right="100"/>
            </w:pPr>
            <w:r>
              <w:rPr>
                <w:rFonts w:ascii="Helvetica" w:eastAsia="Helvetica" w:hAnsi="Helvetica" w:cs="Helvetica"/>
                <w:color w:val="000000"/>
                <w:sz w:val="14"/>
                <w:szCs w:val="14"/>
              </w:rPr>
              <w:t>10 (&lt;0.1%)</w:t>
            </w:r>
          </w:p>
        </w:tc>
        <w:tc>
          <w:tcPr>
            <w:tcW w:w="1185" w:type="dxa"/>
            <w:shd w:val="clear" w:color="auto" w:fill="FFFFFF"/>
            <w:tcMar>
              <w:top w:w="0" w:type="dxa"/>
              <w:left w:w="0" w:type="dxa"/>
              <w:bottom w:w="0" w:type="dxa"/>
              <w:right w:w="0" w:type="dxa"/>
            </w:tcMar>
            <w:vAlign w:val="center"/>
          </w:tcPr>
          <w:p w14:paraId="1CC44BAC"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3197D18A"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284E5C9F" w14:textId="77777777" w:rsidR="00C56572" w:rsidRDefault="009B5B44">
            <w:pPr>
              <w:keepNext/>
              <w:spacing w:before="100" w:after="100"/>
              <w:ind w:left="100" w:right="100"/>
            </w:pPr>
            <w:r>
              <w:rPr>
                <w:rFonts w:ascii="Helvetica" w:eastAsia="Helvetica" w:hAnsi="Helvetica" w:cs="Helvetica"/>
                <w:color w:val="000000"/>
                <w:sz w:val="14"/>
                <w:szCs w:val="14"/>
              </w:rPr>
              <w:t>10 (0.3%)</w:t>
            </w:r>
          </w:p>
        </w:tc>
        <w:tc>
          <w:tcPr>
            <w:tcW w:w="975" w:type="dxa"/>
            <w:shd w:val="clear" w:color="auto" w:fill="FFFFFF"/>
            <w:tcMar>
              <w:top w:w="0" w:type="dxa"/>
              <w:left w:w="0" w:type="dxa"/>
              <w:bottom w:w="0" w:type="dxa"/>
              <w:right w:w="0" w:type="dxa"/>
            </w:tcMar>
            <w:vAlign w:val="center"/>
          </w:tcPr>
          <w:p w14:paraId="61441028"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0B2CCAEA"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553E6F0A" w14:textId="77777777" w:rsidTr="00C56572">
        <w:trPr>
          <w:cantSplit/>
          <w:jc w:val="center"/>
        </w:trPr>
        <w:tc>
          <w:tcPr>
            <w:tcW w:w="1387" w:type="dxa"/>
            <w:shd w:val="clear" w:color="auto" w:fill="FFFFFF"/>
            <w:tcMar>
              <w:top w:w="0" w:type="dxa"/>
              <w:left w:w="0" w:type="dxa"/>
              <w:bottom w:w="0" w:type="dxa"/>
              <w:right w:w="0" w:type="dxa"/>
            </w:tcMar>
            <w:vAlign w:val="center"/>
          </w:tcPr>
          <w:p w14:paraId="22E09210"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1C502AEF"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Lalehun</w:t>
            </w:r>
            <w:proofErr w:type="spellEnd"/>
          </w:p>
        </w:tc>
        <w:tc>
          <w:tcPr>
            <w:tcW w:w="955" w:type="dxa"/>
            <w:shd w:val="clear" w:color="auto" w:fill="FFFFFF"/>
            <w:tcMar>
              <w:top w:w="0" w:type="dxa"/>
              <w:left w:w="0" w:type="dxa"/>
              <w:bottom w:w="0" w:type="dxa"/>
              <w:right w:w="0" w:type="dxa"/>
            </w:tcMar>
            <w:vAlign w:val="center"/>
          </w:tcPr>
          <w:p w14:paraId="4A8BD25D" w14:textId="77777777" w:rsidR="00C56572" w:rsidRDefault="009B5B44">
            <w:pPr>
              <w:keepNext/>
              <w:spacing w:before="100" w:after="100"/>
              <w:ind w:left="100" w:right="100"/>
            </w:pPr>
            <w:r>
              <w:rPr>
                <w:rFonts w:ascii="Helvetica" w:eastAsia="Helvetica" w:hAnsi="Helvetica" w:cs="Helvetica"/>
                <w:color w:val="000000"/>
                <w:sz w:val="14"/>
                <w:szCs w:val="14"/>
              </w:rPr>
              <w:t>22 (0.2%)</w:t>
            </w:r>
          </w:p>
        </w:tc>
        <w:tc>
          <w:tcPr>
            <w:tcW w:w="1185" w:type="dxa"/>
            <w:shd w:val="clear" w:color="auto" w:fill="FFFFFF"/>
            <w:tcMar>
              <w:top w:w="0" w:type="dxa"/>
              <w:left w:w="0" w:type="dxa"/>
              <w:bottom w:w="0" w:type="dxa"/>
              <w:right w:w="0" w:type="dxa"/>
            </w:tcMar>
            <w:vAlign w:val="center"/>
          </w:tcPr>
          <w:p w14:paraId="711214D2"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5DB5B0BA" w14:textId="77777777" w:rsidR="00C56572" w:rsidRDefault="009B5B44">
            <w:pPr>
              <w:keepNext/>
              <w:spacing w:before="100" w:after="100"/>
              <w:ind w:left="100" w:right="100"/>
            </w:pPr>
            <w:r>
              <w:rPr>
                <w:rFonts w:ascii="Helvetica" w:eastAsia="Helvetica" w:hAnsi="Helvetica" w:cs="Helvetica"/>
                <w:color w:val="000000"/>
                <w:sz w:val="14"/>
                <w:szCs w:val="14"/>
              </w:rPr>
              <w:t>1 (0.1%)</w:t>
            </w:r>
          </w:p>
        </w:tc>
        <w:tc>
          <w:tcPr>
            <w:tcW w:w="936" w:type="dxa"/>
            <w:shd w:val="clear" w:color="auto" w:fill="FFFFFF"/>
            <w:tcMar>
              <w:top w:w="0" w:type="dxa"/>
              <w:left w:w="0" w:type="dxa"/>
              <w:bottom w:w="0" w:type="dxa"/>
              <w:right w:w="0" w:type="dxa"/>
            </w:tcMar>
            <w:vAlign w:val="center"/>
          </w:tcPr>
          <w:p w14:paraId="1E49B3E7" w14:textId="77777777" w:rsidR="00C56572" w:rsidRDefault="009B5B44">
            <w:pPr>
              <w:keepNext/>
              <w:spacing w:before="100" w:after="100"/>
              <w:ind w:left="100" w:right="100"/>
            </w:pPr>
            <w:r>
              <w:rPr>
                <w:rFonts w:ascii="Helvetica" w:eastAsia="Helvetica" w:hAnsi="Helvetica" w:cs="Helvetica"/>
                <w:color w:val="000000"/>
                <w:sz w:val="14"/>
                <w:szCs w:val="14"/>
              </w:rPr>
              <w:t>21 (0.3%)</w:t>
            </w:r>
          </w:p>
        </w:tc>
        <w:tc>
          <w:tcPr>
            <w:tcW w:w="975" w:type="dxa"/>
            <w:shd w:val="clear" w:color="auto" w:fill="FFFFFF"/>
            <w:tcMar>
              <w:top w:w="0" w:type="dxa"/>
              <w:left w:w="0" w:type="dxa"/>
              <w:bottom w:w="0" w:type="dxa"/>
              <w:right w:w="0" w:type="dxa"/>
            </w:tcMar>
            <w:vAlign w:val="center"/>
          </w:tcPr>
          <w:p w14:paraId="0C8760B7"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4095FE02"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5D5FCB2A" w14:textId="77777777" w:rsidTr="00C56572">
        <w:trPr>
          <w:cantSplit/>
          <w:jc w:val="center"/>
        </w:trPr>
        <w:tc>
          <w:tcPr>
            <w:tcW w:w="1387" w:type="dxa"/>
            <w:shd w:val="clear" w:color="auto" w:fill="FFFFFF"/>
            <w:tcMar>
              <w:top w:w="0" w:type="dxa"/>
              <w:left w:w="0" w:type="dxa"/>
              <w:bottom w:w="0" w:type="dxa"/>
              <w:right w:w="0" w:type="dxa"/>
            </w:tcMar>
            <w:vAlign w:val="center"/>
          </w:tcPr>
          <w:p w14:paraId="5736A414"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66417E1D"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shd w:val="clear" w:color="auto" w:fill="FFFFFF"/>
            <w:tcMar>
              <w:top w:w="0" w:type="dxa"/>
              <w:left w:w="0" w:type="dxa"/>
              <w:bottom w:w="0" w:type="dxa"/>
              <w:right w:w="0" w:type="dxa"/>
            </w:tcMar>
            <w:vAlign w:val="center"/>
          </w:tcPr>
          <w:p w14:paraId="798FF91F" w14:textId="77777777" w:rsidR="00C56572" w:rsidRDefault="009B5B44">
            <w:pPr>
              <w:keepNext/>
              <w:spacing w:before="100" w:after="100"/>
              <w:ind w:left="100" w:right="100"/>
            </w:pPr>
            <w:r>
              <w:rPr>
                <w:rFonts w:ascii="Helvetica" w:eastAsia="Helvetica" w:hAnsi="Helvetica" w:cs="Helvetica"/>
                <w:color w:val="000000"/>
                <w:sz w:val="14"/>
                <w:szCs w:val="14"/>
              </w:rPr>
              <w:t>42 (0.3%)</w:t>
            </w:r>
          </w:p>
        </w:tc>
        <w:tc>
          <w:tcPr>
            <w:tcW w:w="1185" w:type="dxa"/>
            <w:shd w:val="clear" w:color="auto" w:fill="FFFFFF"/>
            <w:tcMar>
              <w:top w:w="0" w:type="dxa"/>
              <w:left w:w="0" w:type="dxa"/>
              <w:bottom w:w="0" w:type="dxa"/>
              <w:right w:w="0" w:type="dxa"/>
            </w:tcMar>
            <w:vAlign w:val="center"/>
          </w:tcPr>
          <w:p w14:paraId="23550B41"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109D9329" w14:textId="77777777" w:rsidR="00C56572" w:rsidRDefault="009B5B44">
            <w:pPr>
              <w:keepNext/>
              <w:spacing w:before="100" w:after="100"/>
              <w:ind w:left="100" w:right="100"/>
            </w:pPr>
            <w:r>
              <w:rPr>
                <w:rFonts w:ascii="Helvetica" w:eastAsia="Helvetica" w:hAnsi="Helvetica" w:cs="Helvetica"/>
                <w:color w:val="000000"/>
                <w:sz w:val="14"/>
                <w:szCs w:val="14"/>
              </w:rPr>
              <w:t>4 (0.2%)</w:t>
            </w:r>
          </w:p>
        </w:tc>
        <w:tc>
          <w:tcPr>
            <w:tcW w:w="936" w:type="dxa"/>
            <w:shd w:val="clear" w:color="auto" w:fill="FFFFFF"/>
            <w:tcMar>
              <w:top w:w="0" w:type="dxa"/>
              <w:left w:w="0" w:type="dxa"/>
              <w:bottom w:w="0" w:type="dxa"/>
              <w:right w:w="0" w:type="dxa"/>
            </w:tcMar>
            <w:vAlign w:val="center"/>
          </w:tcPr>
          <w:p w14:paraId="08233782" w14:textId="77777777" w:rsidR="00C56572" w:rsidRDefault="009B5B44">
            <w:pPr>
              <w:keepNext/>
              <w:spacing w:before="100" w:after="100"/>
              <w:ind w:left="100" w:right="100"/>
            </w:pPr>
            <w:r>
              <w:rPr>
                <w:rFonts w:ascii="Helvetica" w:eastAsia="Helvetica" w:hAnsi="Helvetica" w:cs="Helvetica"/>
                <w:color w:val="000000"/>
                <w:sz w:val="14"/>
                <w:szCs w:val="14"/>
              </w:rPr>
              <w:t>38 (0.5%)</w:t>
            </w:r>
          </w:p>
        </w:tc>
        <w:tc>
          <w:tcPr>
            <w:tcW w:w="975" w:type="dxa"/>
            <w:shd w:val="clear" w:color="auto" w:fill="FFFFFF"/>
            <w:tcMar>
              <w:top w:w="0" w:type="dxa"/>
              <w:left w:w="0" w:type="dxa"/>
              <w:bottom w:w="0" w:type="dxa"/>
              <w:right w:w="0" w:type="dxa"/>
            </w:tcMar>
            <w:vAlign w:val="center"/>
          </w:tcPr>
          <w:p w14:paraId="4A151EC3"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274A02F2"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7343127A" w14:textId="77777777" w:rsidTr="00C56572">
        <w:trPr>
          <w:cantSplit/>
          <w:jc w:val="center"/>
        </w:trPr>
        <w:tc>
          <w:tcPr>
            <w:tcW w:w="1387" w:type="dxa"/>
            <w:shd w:val="clear" w:color="auto" w:fill="FFFFFF"/>
            <w:tcMar>
              <w:top w:w="0" w:type="dxa"/>
              <w:left w:w="0" w:type="dxa"/>
              <w:bottom w:w="0" w:type="dxa"/>
              <w:right w:w="0" w:type="dxa"/>
            </w:tcMar>
            <w:vAlign w:val="center"/>
          </w:tcPr>
          <w:p w14:paraId="3F01EE83"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Malacomys</w:t>
            </w:r>
            <w:proofErr w:type="spellEnd"/>
            <w:r>
              <w:rPr>
                <w:rFonts w:ascii="Helvetica" w:eastAsia="Helvetica" w:hAnsi="Helvetica" w:cs="Helvetica"/>
                <w:color w:val="000000"/>
                <w:sz w:val="14"/>
                <w:szCs w:val="14"/>
              </w:rPr>
              <w:t xml:space="preserve"> </w:t>
            </w:r>
            <w:proofErr w:type="spellStart"/>
            <w:r>
              <w:rPr>
                <w:rFonts w:ascii="Helvetica" w:eastAsia="Helvetica" w:hAnsi="Helvetica" w:cs="Helvetica"/>
                <w:color w:val="000000"/>
                <w:sz w:val="14"/>
                <w:szCs w:val="14"/>
              </w:rPr>
              <w:t>spp</w:t>
            </w:r>
            <w:proofErr w:type="spellEnd"/>
          </w:p>
        </w:tc>
        <w:tc>
          <w:tcPr>
            <w:tcW w:w="1037" w:type="dxa"/>
            <w:shd w:val="clear" w:color="auto" w:fill="FFFFFF"/>
            <w:tcMar>
              <w:top w:w="0" w:type="dxa"/>
              <w:left w:w="0" w:type="dxa"/>
              <w:bottom w:w="0" w:type="dxa"/>
              <w:right w:w="0" w:type="dxa"/>
            </w:tcMar>
            <w:vAlign w:val="center"/>
          </w:tcPr>
          <w:p w14:paraId="4827F2C7"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3F99984E"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0274C447"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549A8666"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4722D026"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1D980B29"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6CF0F710" w14:textId="77777777" w:rsidR="00C56572" w:rsidRDefault="00C56572">
            <w:pPr>
              <w:keepNext/>
              <w:spacing w:before="100" w:after="100"/>
              <w:ind w:left="100" w:right="100"/>
            </w:pPr>
          </w:p>
        </w:tc>
      </w:tr>
      <w:tr w:rsidR="00C56572" w14:paraId="7229060E" w14:textId="77777777" w:rsidTr="00C56572">
        <w:trPr>
          <w:cantSplit/>
          <w:jc w:val="center"/>
        </w:trPr>
        <w:tc>
          <w:tcPr>
            <w:tcW w:w="1387" w:type="dxa"/>
            <w:shd w:val="clear" w:color="auto" w:fill="FFFFFF"/>
            <w:tcMar>
              <w:top w:w="0" w:type="dxa"/>
              <w:left w:w="0" w:type="dxa"/>
              <w:bottom w:w="0" w:type="dxa"/>
              <w:right w:w="0" w:type="dxa"/>
            </w:tcMar>
            <w:vAlign w:val="center"/>
          </w:tcPr>
          <w:p w14:paraId="6F28C149"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098C0E2D"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Lalehun</w:t>
            </w:r>
            <w:proofErr w:type="spellEnd"/>
          </w:p>
        </w:tc>
        <w:tc>
          <w:tcPr>
            <w:tcW w:w="955" w:type="dxa"/>
            <w:shd w:val="clear" w:color="auto" w:fill="FFFFFF"/>
            <w:tcMar>
              <w:top w:w="0" w:type="dxa"/>
              <w:left w:w="0" w:type="dxa"/>
              <w:bottom w:w="0" w:type="dxa"/>
              <w:right w:w="0" w:type="dxa"/>
            </w:tcMar>
            <w:vAlign w:val="center"/>
          </w:tcPr>
          <w:p w14:paraId="5D08832D"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1185" w:type="dxa"/>
            <w:shd w:val="clear" w:color="auto" w:fill="FFFFFF"/>
            <w:tcMar>
              <w:top w:w="0" w:type="dxa"/>
              <w:left w:w="0" w:type="dxa"/>
              <w:bottom w:w="0" w:type="dxa"/>
              <w:right w:w="0" w:type="dxa"/>
            </w:tcMar>
            <w:vAlign w:val="center"/>
          </w:tcPr>
          <w:p w14:paraId="2A9D4358"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6E2D5351"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5BE24E26"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975" w:type="dxa"/>
            <w:shd w:val="clear" w:color="auto" w:fill="FFFFFF"/>
            <w:tcMar>
              <w:top w:w="0" w:type="dxa"/>
              <w:left w:w="0" w:type="dxa"/>
              <w:bottom w:w="0" w:type="dxa"/>
              <w:right w:w="0" w:type="dxa"/>
            </w:tcMar>
            <w:vAlign w:val="center"/>
          </w:tcPr>
          <w:p w14:paraId="13DCEE3C"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1DAC32E4"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092DBC81" w14:textId="77777777" w:rsidTr="00C56572">
        <w:trPr>
          <w:cantSplit/>
          <w:jc w:val="center"/>
        </w:trPr>
        <w:tc>
          <w:tcPr>
            <w:tcW w:w="1387" w:type="dxa"/>
            <w:shd w:val="clear" w:color="auto" w:fill="FFFFFF"/>
            <w:tcMar>
              <w:top w:w="0" w:type="dxa"/>
              <w:left w:w="0" w:type="dxa"/>
              <w:bottom w:w="0" w:type="dxa"/>
              <w:right w:w="0" w:type="dxa"/>
            </w:tcMar>
            <w:vAlign w:val="center"/>
          </w:tcPr>
          <w:p w14:paraId="2ADA2DE4"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0F1F3F66"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shd w:val="clear" w:color="auto" w:fill="FFFFFF"/>
            <w:tcMar>
              <w:top w:w="0" w:type="dxa"/>
              <w:left w:w="0" w:type="dxa"/>
              <w:bottom w:w="0" w:type="dxa"/>
              <w:right w:w="0" w:type="dxa"/>
            </w:tcMar>
            <w:vAlign w:val="center"/>
          </w:tcPr>
          <w:p w14:paraId="3CCFEF0B" w14:textId="77777777" w:rsidR="00C56572" w:rsidRDefault="009B5B44">
            <w:pPr>
              <w:keepNext/>
              <w:spacing w:before="100" w:after="100"/>
              <w:ind w:left="100" w:right="100"/>
            </w:pPr>
            <w:r>
              <w:rPr>
                <w:rFonts w:ascii="Helvetica" w:eastAsia="Helvetica" w:hAnsi="Helvetica" w:cs="Helvetica"/>
                <w:color w:val="000000"/>
                <w:sz w:val="14"/>
                <w:szCs w:val="14"/>
              </w:rPr>
              <w:t>11 (&lt;0.1%)</w:t>
            </w:r>
          </w:p>
        </w:tc>
        <w:tc>
          <w:tcPr>
            <w:tcW w:w="1185" w:type="dxa"/>
            <w:shd w:val="clear" w:color="auto" w:fill="FFFFFF"/>
            <w:tcMar>
              <w:top w:w="0" w:type="dxa"/>
              <w:left w:w="0" w:type="dxa"/>
              <w:bottom w:w="0" w:type="dxa"/>
              <w:right w:w="0" w:type="dxa"/>
            </w:tcMar>
            <w:vAlign w:val="center"/>
          </w:tcPr>
          <w:p w14:paraId="10123B50"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267A1606"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34ABB33B" w14:textId="77777777" w:rsidR="00C56572" w:rsidRDefault="009B5B44">
            <w:pPr>
              <w:keepNext/>
              <w:spacing w:before="100" w:after="100"/>
              <w:ind w:left="100" w:right="100"/>
            </w:pPr>
            <w:r>
              <w:rPr>
                <w:rFonts w:ascii="Helvetica" w:eastAsia="Helvetica" w:hAnsi="Helvetica" w:cs="Helvetica"/>
                <w:color w:val="000000"/>
                <w:sz w:val="14"/>
                <w:szCs w:val="14"/>
              </w:rPr>
              <w:t>4 (&lt;0.1%)</w:t>
            </w:r>
          </w:p>
        </w:tc>
        <w:tc>
          <w:tcPr>
            <w:tcW w:w="975" w:type="dxa"/>
            <w:shd w:val="clear" w:color="auto" w:fill="FFFFFF"/>
            <w:tcMar>
              <w:top w:w="0" w:type="dxa"/>
              <w:left w:w="0" w:type="dxa"/>
              <w:bottom w:w="0" w:type="dxa"/>
              <w:right w:w="0" w:type="dxa"/>
            </w:tcMar>
            <w:vAlign w:val="center"/>
          </w:tcPr>
          <w:p w14:paraId="3A07AA1D"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5315DF8B" w14:textId="77777777" w:rsidR="00C56572" w:rsidRDefault="009B5B44">
            <w:pPr>
              <w:keepNext/>
              <w:spacing w:before="100" w:after="100"/>
              <w:ind w:left="100" w:right="100"/>
            </w:pPr>
            <w:r>
              <w:rPr>
                <w:rFonts w:ascii="Helvetica" w:eastAsia="Helvetica" w:hAnsi="Helvetica" w:cs="Helvetica"/>
                <w:color w:val="000000"/>
                <w:sz w:val="14"/>
                <w:szCs w:val="14"/>
              </w:rPr>
              <w:t>7 (&lt;0.1%)</w:t>
            </w:r>
          </w:p>
        </w:tc>
      </w:tr>
      <w:tr w:rsidR="00C56572" w14:paraId="25888B2D" w14:textId="77777777" w:rsidTr="00C56572">
        <w:trPr>
          <w:cantSplit/>
          <w:jc w:val="center"/>
        </w:trPr>
        <w:tc>
          <w:tcPr>
            <w:tcW w:w="1387" w:type="dxa"/>
            <w:shd w:val="clear" w:color="auto" w:fill="FFFFFF"/>
            <w:tcMar>
              <w:top w:w="0" w:type="dxa"/>
              <w:left w:w="0" w:type="dxa"/>
              <w:bottom w:w="0" w:type="dxa"/>
              <w:right w:w="0" w:type="dxa"/>
            </w:tcMar>
            <w:vAlign w:val="center"/>
          </w:tcPr>
          <w:p w14:paraId="3AA54EA5" w14:textId="77777777" w:rsidR="00C56572" w:rsidRDefault="009B5B44">
            <w:pPr>
              <w:keepNext/>
              <w:spacing w:before="100" w:after="100"/>
              <w:ind w:left="100" w:right="100"/>
            </w:pPr>
            <w:r>
              <w:rPr>
                <w:rFonts w:ascii="Helvetica" w:eastAsia="Helvetica" w:hAnsi="Helvetica" w:cs="Helvetica"/>
                <w:color w:val="000000"/>
                <w:sz w:val="14"/>
                <w:szCs w:val="14"/>
              </w:rPr>
              <w:t xml:space="preserve">Mastomys </w:t>
            </w:r>
            <w:proofErr w:type="spellStart"/>
            <w:r>
              <w:rPr>
                <w:rFonts w:ascii="Helvetica" w:eastAsia="Helvetica" w:hAnsi="Helvetica" w:cs="Helvetica"/>
                <w:color w:val="000000"/>
                <w:sz w:val="14"/>
                <w:szCs w:val="14"/>
              </w:rPr>
              <w:t>spp</w:t>
            </w:r>
            <w:proofErr w:type="spellEnd"/>
          </w:p>
        </w:tc>
        <w:tc>
          <w:tcPr>
            <w:tcW w:w="1037" w:type="dxa"/>
            <w:shd w:val="clear" w:color="auto" w:fill="FFFFFF"/>
            <w:tcMar>
              <w:top w:w="0" w:type="dxa"/>
              <w:left w:w="0" w:type="dxa"/>
              <w:bottom w:w="0" w:type="dxa"/>
              <w:right w:w="0" w:type="dxa"/>
            </w:tcMar>
            <w:vAlign w:val="center"/>
          </w:tcPr>
          <w:p w14:paraId="72C6E91A"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53E9907E"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425909F7"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6CE01A8D"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6C677A8C"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58D53948"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070352B5" w14:textId="77777777" w:rsidR="00C56572" w:rsidRDefault="00C56572">
            <w:pPr>
              <w:keepNext/>
              <w:spacing w:before="100" w:after="100"/>
              <w:ind w:left="100" w:right="100"/>
            </w:pPr>
          </w:p>
        </w:tc>
      </w:tr>
      <w:tr w:rsidR="00C56572" w14:paraId="00ADE044" w14:textId="77777777" w:rsidTr="00C56572">
        <w:trPr>
          <w:cantSplit/>
          <w:jc w:val="center"/>
        </w:trPr>
        <w:tc>
          <w:tcPr>
            <w:tcW w:w="1387" w:type="dxa"/>
            <w:shd w:val="clear" w:color="auto" w:fill="FFFFFF"/>
            <w:tcMar>
              <w:top w:w="0" w:type="dxa"/>
              <w:left w:w="0" w:type="dxa"/>
              <w:bottom w:w="0" w:type="dxa"/>
              <w:right w:w="0" w:type="dxa"/>
            </w:tcMar>
            <w:vAlign w:val="center"/>
          </w:tcPr>
          <w:p w14:paraId="024FF147"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4FE7DF8C"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Baiama</w:t>
            </w:r>
            <w:proofErr w:type="spellEnd"/>
          </w:p>
        </w:tc>
        <w:tc>
          <w:tcPr>
            <w:tcW w:w="955" w:type="dxa"/>
            <w:shd w:val="clear" w:color="auto" w:fill="FFFFFF"/>
            <w:tcMar>
              <w:top w:w="0" w:type="dxa"/>
              <w:left w:w="0" w:type="dxa"/>
              <w:bottom w:w="0" w:type="dxa"/>
              <w:right w:w="0" w:type="dxa"/>
            </w:tcMar>
            <w:vAlign w:val="center"/>
          </w:tcPr>
          <w:p w14:paraId="0D77E4E4" w14:textId="77777777" w:rsidR="00C56572" w:rsidRDefault="009B5B44">
            <w:pPr>
              <w:keepNext/>
              <w:spacing w:before="100" w:after="100"/>
              <w:ind w:left="100" w:right="100"/>
            </w:pPr>
            <w:r>
              <w:rPr>
                <w:rFonts w:ascii="Helvetica" w:eastAsia="Helvetica" w:hAnsi="Helvetica" w:cs="Helvetica"/>
                <w:color w:val="000000"/>
                <w:sz w:val="14"/>
                <w:szCs w:val="14"/>
              </w:rPr>
              <w:t>38 (0.4%)</w:t>
            </w:r>
          </w:p>
        </w:tc>
        <w:tc>
          <w:tcPr>
            <w:tcW w:w="1185" w:type="dxa"/>
            <w:shd w:val="clear" w:color="auto" w:fill="FFFFFF"/>
            <w:tcMar>
              <w:top w:w="0" w:type="dxa"/>
              <w:left w:w="0" w:type="dxa"/>
              <w:bottom w:w="0" w:type="dxa"/>
              <w:right w:w="0" w:type="dxa"/>
            </w:tcMar>
            <w:vAlign w:val="center"/>
          </w:tcPr>
          <w:p w14:paraId="4B94BFF1" w14:textId="77777777" w:rsidR="00C56572" w:rsidRDefault="009B5B44">
            <w:pPr>
              <w:keepNext/>
              <w:spacing w:before="100" w:after="100"/>
              <w:ind w:left="100" w:right="100"/>
            </w:pPr>
            <w:r>
              <w:rPr>
                <w:rFonts w:ascii="Helvetica" w:eastAsia="Helvetica" w:hAnsi="Helvetica" w:cs="Helvetica"/>
                <w:color w:val="000000"/>
                <w:sz w:val="14"/>
                <w:szCs w:val="14"/>
              </w:rPr>
              <w:t>14 (1.2%)</w:t>
            </w:r>
          </w:p>
        </w:tc>
        <w:tc>
          <w:tcPr>
            <w:tcW w:w="1271" w:type="dxa"/>
            <w:shd w:val="clear" w:color="auto" w:fill="FFFFFF"/>
            <w:tcMar>
              <w:top w:w="0" w:type="dxa"/>
              <w:left w:w="0" w:type="dxa"/>
              <w:bottom w:w="0" w:type="dxa"/>
              <w:right w:w="0" w:type="dxa"/>
            </w:tcMar>
            <w:vAlign w:val="center"/>
          </w:tcPr>
          <w:p w14:paraId="24945479" w14:textId="77777777" w:rsidR="00C56572" w:rsidRDefault="009B5B44">
            <w:pPr>
              <w:keepNext/>
              <w:spacing w:before="100" w:after="100"/>
              <w:ind w:left="100" w:right="100"/>
            </w:pPr>
            <w:r>
              <w:rPr>
                <w:rFonts w:ascii="Helvetica" w:eastAsia="Helvetica" w:hAnsi="Helvetica" w:cs="Helvetica"/>
                <w:color w:val="000000"/>
                <w:sz w:val="14"/>
                <w:szCs w:val="14"/>
              </w:rPr>
              <w:t>4 (0.3%)</w:t>
            </w:r>
          </w:p>
        </w:tc>
        <w:tc>
          <w:tcPr>
            <w:tcW w:w="936" w:type="dxa"/>
            <w:shd w:val="clear" w:color="auto" w:fill="FFFFFF"/>
            <w:tcMar>
              <w:top w:w="0" w:type="dxa"/>
              <w:left w:w="0" w:type="dxa"/>
              <w:bottom w:w="0" w:type="dxa"/>
              <w:right w:w="0" w:type="dxa"/>
            </w:tcMar>
            <w:vAlign w:val="center"/>
          </w:tcPr>
          <w:p w14:paraId="69796A37" w14:textId="77777777" w:rsidR="00C56572" w:rsidRDefault="009B5B44">
            <w:pPr>
              <w:keepNext/>
              <w:spacing w:before="100" w:after="100"/>
              <w:ind w:left="100" w:right="100"/>
            </w:pPr>
            <w:r>
              <w:rPr>
                <w:rFonts w:ascii="Helvetica" w:eastAsia="Helvetica" w:hAnsi="Helvetica" w:cs="Helvetica"/>
                <w:color w:val="000000"/>
                <w:sz w:val="14"/>
                <w:szCs w:val="14"/>
              </w:rPr>
              <w:t>20 (0.5%)</w:t>
            </w:r>
          </w:p>
        </w:tc>
        <w:tc>
          <w:tcPr>
            <w:tcW w:w="975" w:type="dxa"/>
            <w:shd w:val="clear" w:color="auto" w:fill="FFFFFF"/>
            <w:tcMar>
              <w:top w:w="0" w:type="dxa"/>
              <w:left w:w="0" w:type="dxa"/>
              <w:bottom w:w="0" w:type="dxa"/>
              <w:right w:w="0" w:type="dxa"/>
            </w:tcMar>
            <w:vAlign w:val="center"/>
          </w:tcPr>
          <w:p w14:paraId="71ECAC06"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1F905F89"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4F695787" w14:textId="77777777" w:rsidTr="00C56572">
        <w:trPr>
          <w:cantSplit/>
          <w:jc w:val="center"/>
        </w:trPr>
        <w:tc>
          <w:tcPr>
            <w:tcW w:w="1387" w:type="dxa"/>
            <w:shd w:val="clear" w:color="auto" w:fill="FFFFFF"/>
            <w:tcMar>
              <w:top w:w="0" w:type="dxa"/>
              <w:left w:w="0" w:type="dxa"/>
              <w:bottom w:w="0" w:type="dxa"/>
              <w:right w:w="0" w:type="dxa"/>
            </w:tcMar>
            <w:vAlign w:val="center"/>
          </w:tcPr>
          <w:p w14:paraId="29814DD9"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609439B3"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Lalehun</w:t>
            </w:r>
            <w:proofErr w:type="spellEnd"/>
          </w:p>
        </w:tc>
        <w:tc>
          <w:tcPr>
            <w:tcW w:w="955" w:type="dxa"/>
            <w:shd w:val="clear" w:color="auto" w:fill="FFFFFF"/>
            <w:tcMar>
              <w:top w:w="0" w:type="dxa"/>
              <w:left w:w="0" w:type="dxa"/>
              <w:bottom w:w="0" w:type="dxa"/>
              <w:right w:w="0" w:type="dxa"/>
            </w:tcMar>
            <w:vAlign w:val="center"/>
          </w:tcPr>
          <w:p w14:paraId="31767264" w14:textId="77777777" w:rsidR="00C56572" w:rsidRDefault="009B5B44">
            <w:pPr>
              <w:keepNext/>
              <w:spacing w:before="100" w:after="100"/>
              <w:ind w:left="100" w:right="100"/>
            </w:pPr>
            <w:r>
              <w:rPr>
                <w:rFonts w:ascii="Helvetica" w:eastAsia="Helvetica" w:hAnsi="Helvetica" w:cs="Helvetica"/>
                <w:color w:val="000000"/>
                <w:sz w:val="14"/>
                <w:szCs w:val="14"/>
              </w:rPr>
              <w:t>26 (0.2%)</w:t>
            </w:r>
          </w:p>
        </w:tc>
        <w:tc>
          <w:tcPr>
            <w:tcW w:w="1185" w:type="dxa"/>
            <w:shd w:val="clear" w:color="auto" w:fill="FFFFFF"/>
            <w:tcMar>
              <w:top w:w="0" w:type="dxa"/>
              <w:left w:w="0" w:type="dxa"/>
              <w:bottom w:w="0" w:type="dxa"/>
              <w:right w:w="0" w:type="dxa"/>
            </w:tcMar>
            <w:vAlign w:val="center"/>
          </w:tcPr>
          <w:p w14:paraId="280F26C5" w14:textId="77777777" w:rsidR="00C56572" w:rsidRDefault="009B5B44">
            <w:pPr>
              <w:keepNext/>
              <w:spacing w:before="100" w:after="100"/>
              <w:ind w:left="100" w:right="100"/>
            </w:pPr>
            <w:r>
              <w:rPr>
                <w:rFonts w:ascii="Helvetica" w:eastAsia="Helvetica" w:hAnsi="Helvetica" w:cs="Helvetica"/>
                <w:color w:val="000000"/>
                <w:sz w:val="14"/>
                <w:szCs w:val="14"/>
              </w:rPr>
              <w:t>10 (1.1%)</w:t>
            </w:r>
          </w:p>
        </w:tc>
        <w:tc>
          <w:tcPr>
            <w:tcW w:w="1271" w:type="dxa"/>
            <w:shd w:val="clear" w:color="auto" w:fill="FFFFFF"/>
            <w:tcMar>
              <w:top w:w="0" w:type="dxa"/>
              <w:left w:w="0" w:type="dxa"/>
              <w:bottom w:w="0" w:type="dxa"/>
              <w:right w:w="0" w:type="dxa"/>
            </w:tcMar>
            <w:vAlign w:val="center"/>
          </w:tcPr>
          <w:p w14:paraId="684F0F22" w14:textId="77777777" w:rsidR="00C56572" w:rsidRDefault="009B5B44">
            <w:pPr>
              <w:keepNext/>
              <w:spacing w:before="100" w:after="100"/>
              <w:ind w:left="100" w:right="100"/>
            </w:pPr>
            <w:r>
              <w:rPr>
                <w:rFonts w:ascii="Helvetica" w:eastAsia="Helvetica" w:hAnsi="Helvetica" w:cs="Helvetica"/>
                <w:color w:val="000000"/>
                <w:sz w:val="14"/>
                <w:szCs w:val="14"/>
              </w:rPr>
              <w:t>4 (0.4%)</w:t>
            </w:r>
          </w:p>
        </w:tc>
        <w:tc>
          <w:tcPr>
            <w:tcW w:w="936" w:type="dxa"/>
            <w:shd w:val="clear" w:color="auto" w:fill="FFFFFF"/>
            <w:tcMar>
              <w:top w:w="0" w:type="dxa"/>
              <w:left w:w="0" w:type="dxa"/>
              <w:bottom w:w="0" w:type="dxa"/>
              <w:right w:w="0" w:type="dxa"/>
            </w:tcMar>
            <w:vAlign w:val="center"/>
          </w:tcPr>
          <w:p w14:paraId="3C0474B4" w14:textId="77777777" w:rsidR="00C56572" w:rsidRDefault="009B5B44">
            <w:pPr>
              <w:keepNext/>
              <w:spacing w:before="100" w:after="100"/>
              <w:ind w:left="100" w:right="100"/>
            </w:pPr>
            <w:r>
              <w:rPr>
                <w:rFonts w:ascii="Helvetica" w:eastAsia="Helvetica" w:hAnsi="Helvetica" w:cs="Helvetica"/>
                <w:color w:val="000000"/>
                <w:sz w:val="14"/>
                <w:szCs w:val="14"/>
              </w:rPr>
              <w:t>12 (0.2%)</w:t>
            </w:r>
          </w:p>
        </w:tc>
        <w:tc>
          <w:tcPr>
            <w:tcW w:w="975" w:type="dxa"/>
            <w:shd w:val="clear" w:color="auto" w:fill="FFFFFF"/>
            <w:tcMar>
              <w:top w:w="0" w:type="dxa"/>
              <w:left w:w="0" w:type="dxa"/>
              <w:bottom w:w="0" w:type="dxa"/>
              <w:right w:w="0" w:type="dxa"/>
            </w:tcMar>
            <w:vAlign w:val="center"/>
          </w:tcPr>
          <w:p w14:paraId="11FDDFB5"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537BCCB7"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14570255" w14:textId="77777777" w:rsidTr="00C56572">
        <w:trPr>
          <w:cantSplit/>
          <w:jc w:val="center"/>
        </w:trPr>
        <w:tc>
          <w:tcPr>
            <w:tcW w:w="1387" w:type="dxa"/>
            <w:shd w:val="clear" w:color="auto" w:fill="FFFFFF"/>
            <w:tcMar>
              <w:top w:w="0" w:type="dxa"/>
              <w:left w:w="0" w:type="dxa"/>
              <w:bottom w:w="0" w:type="dxa"/>
              <w:right w:w="0" w:type="dxa"/>
            </w:tcMar>
            <w:vAlign w:val="center"/>
          </w:tcPr>
          <w:p w14:paraId="174FC816"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6ABBB900"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Lambayama</w:t>
            </w:r>
            <w:proofErr w:type="spellEnd"/>
          </w:p>
        </w:tc>
        <w:tc>
          <w:tcPr>
            <w:tcW w:w="955" w:type="dxa"/>
            <w:shd w:val="clear" w:color="auto" w:fill="FFFFFF"/>
            <w:tcMar>
              <w:top w:w="0" w:type="dxa"/>
              <w:left w:w="0" w:type="dxa"/>
              <w:bottom w:w="0" w:type="dxa"/>
              <w:right w:w="0" w:type="dxa"/>
            </w:tcMar>
            <w:vAlign w:val="center"/>
          </w:tcPr>
          <w:p w14:paraId="3EB51A01" w14:textId="77777777" w:rsidR="00C56572" w:rsidRDefault="009B5B44">
            <w:pPr>
              <w:keepNext/>
              <w:spacing w:before="100" w:after="100"/>
              <w:ind w:left="100" w:right="100"/>
            </w:pPr>
            <w:r>
              <w:rPr>
                <w:rFonts w:ascii="Helvetica" w:eastAsia="Helvetica" w:hAnsi="Helvetica" w:cs="Helvetica"/>
                <w:color w:val="000000"/>
                <w:sz w:val="14"/>
                <w:szCs w:val="14"/>
              </w:rPr>
              <w:t>10 (&lt;0.1%)</w:t>
            </w:r>
          </w:p>
        </w:tc>
        <w:tc>
          <w:tcPr>
            <w:tcW w:w="1185" w:type="dxa"/>
            <w:shd w:val="clear" w:color="auto" w:fill="FFFFFF"/>
            <w:tcMar>
              <w:top w:w="0" w:type="dxa"/>
              <w:left w:w="0" w:type="dxa"/>
              <w:bottom w:w="0" w:type="dxa"/>
              <w:right w:w="0" w:type="dxa"/>
            </w:tcMar>
            <w:vAlign w:val="center"/>
          </w:tcPr>
          <w:p w14:paraId="44B36C82" w14:textId="77777777" w:rsidR="00C56572" w:rsidRDefault="009B5B44">
            <w:pPr>
              <w:keepNext/>
              <w:spacing w:before="100" w:after="100"/>
              <w:ind w:left="100" w:right="100"/>
            </w:pPr>
            <w:r>
              <w:rPr>
                <w:rFonts w:ascii="Helvetica" w:eastAsia="Helvetica" w:hAnsi="Helvetica" w:cs="Helvetica"/>
                <w:color w:val="000000"/>
                <w:sz w:val="14"/>
                <w:szCs w:val="14"/>
              </w:rPr>
              <w:t>4 (&lt;0.1%)</w:t>
            </w:r>
          </w:p>
        </w:tc>
        <w:tc>
          <w:tcPr>
            <w:tcW w:w="1271" w:type="dxa"/>
            <w:shd w:val="clear" w:color="auto" w:fill="FFFFFF"/>
            <w:tcMar>
              <w:top w:w="0" w:type="dxa"/>
              <w:left w:w="0" w:type="dxa"/>
              <w:bottom w:w="0" w:type="dxa"/>
              <w:right w:w="0" w:type="dxa"/>
            </w:tcMar>
            <w:vAlign w:val="center"/>
          </w:tcPr>
          <w:p w14:paraId="32569064"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936" w:type="dxa"/>
            <w:shd w:val="clear" w:color="auto" w:fill="FFFFFF"/>
            <w:tcMar>
              <w:top w:w="0" w:type="dxa"/>
              <w:left w:w="0" w:type="dxa"/>
              <w:bottom w:w="0" w:type="dxa"/>
              <w:right w:w="0" w:type="dxa"/>
            </w:tcMar>
            <w:vAlign w:val="center"/>
          </w:tcPr>
          <w:p w14:paraId="3DEE2C03" w14:textId="77777777" w:rsidR="00C56572" w:rsidRDefault="009B5B44">
            <w:pPr>
              <w:keepNext/>
              <w:spacing w:before="100" w:after="100"/>
              <w:ind w:left="100" w:right="100"/>
            </w:pPr>
            <w:r>
              <w:rPr>
                <w:rFonts w:ascii="Helvetica" w:eastAsia="Helvetica" w:hAnsi="Helvetica" w:cs="Helvetica"/>
                <w:color w:val="000000"/>
                <w:sz w:val="14"/>
                <w:szCs w:val="14"/>
              </w:rPr>
              <w:t>4 (&lt;0.1%)</w:t>
            </w:r>
          </w:p>
        </w:tc>
        <w:tc>
          <w:tcPr>
            <w:tcW w:w="975" w:type="dxa"/>
            <w:shd w:val="clear" w:color="auto" w:fill="FFFFFF"/>
            <w:tcMar>
              <w:top w:w="0" w:type="dxa"/>
              <w:left w:w="0" w:type="dxa"/>
              <w:bottom w:w="0" w:type="dxa"/>
              <w:right w:w="0" w:type="dxa"/>
            </w:tcMar>
            <w:vAlign w:val="center"/>
          </w:tcPr>
          <w:p w14:paraId="751B4734"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3287871C"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01FD4FD2" w14:textId="77777777" w:rsidTr="00C56572">
        <w:trPr>
          <w:cantSplit/>
          <w:jc w:val="center"/>
        </w:trPr>
        <w:tc>
          <w:tcPr>
            <w:tcW w:w="1387" w:type="dxa"/>
            <w:shd w:val="clear" w:color="auto" w:fill="FFFFFF"/>
            <w:tcMar>
              <w:top w:w="0" w:type="dxa"/>
              <w:left w:w="0" w:type="dxa"/>
              <w:bottom w:w="0" w:type="dxa"/>
              <w:right w:w="0" w:type="dxa"/>
            </w:tcMar>
            <w:vAlign w:val="center"/>
          </w:tcPr>
          <w:p w14:paraId="69014374"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7085AB67"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shd w:val="clear" w:color="auto" w:fill="FFFFFF"/>
            <w:tcMar>
              <w:top w:w="0" w:type="dxa"/>
              <w:left w:w="0" w:type="dxa"/>
              <w:bottom w:w="0" w:type="dxa"/>
              <w:right w:w="0" w:type="dxa"/>
            </w:tcMar>
            <w:vAlign w:val="center"/>
          </w:tcPr>
          <w:p w14:paraId="530D8EB2" w14:textId="77777777" w:rsidR="00C56572" w:rsidRDefault="009B5B44">
            <w:pPr>
              <w:keepNext/>
              <w:spacing w:before="100" w:after="100"/>
              <w:ind w:left="100" w:right="100"/>
            </w:pPr>
            <w:r>
              <w:rPr>
                <w:rFonts w:ascii="Helvetica" w:eastAsia="Helvetica" w:hAnsi="Helvetica" w:cs="Helvetica"/>
                <w:color w:val="000000"/>
                <w:sz w:val="14"/>
                <w:szCs w:val="14"/>
              </w:rPr>
              <w:t>70 (0.6%)</w:t>
            </w:r>
          </w:p>
        </w:tc>
        <w:tc>
          <w:tcPr>
            <w:tcW w:w="1185" w:type="dxa"/>
            <w:shd w:val="clear" w:color="auto" w:fill="FFFFFF"/>
            <w:tcMar>
              <w:top w:w="0" w:type="dxa"/>
              <w:left w:w="0" w:type="dxa"/>
              <w:bottom w:w="0" w:type="dxa"/>
              <w:right w:w="0" w:type="dxa"/>
            </w:tcMar>
            <w:vAlign w:val="center"/>
          </w:tcPr>
          <w:p w14:paraId="4A281B4E" w14:textId="77777777" w:rsidR="00C56572" w:rsidRDefault="009B5B44">
            <w:pPr>
              <w:keepNext/>
              <w:spacing w:before="100" w:after="100"/>
              <w:ind w:left="100" w:right="100"/>
            </w:pPr>
            <w:r>
              <w:rPr>
                <w:rFonts w:ascii="Helvetica" w:eastAsia="Helvetica" w:hAnsi="Helvetica" w:cs="Helvetica"/>
                <w:color w:val="000000"/>
                <w:sz w:val="14"/>
                <w:szCs w:val="14"/>
              </w:rPr>
              <w:t>2 (0.2%)</w:t>
            </w:r>
          </w:p>
        </w:tc>
        <w:tc>
          <w:tcPr>
            <w:tcW w:w="1271" w:type="dxa"/>
            <w:shd w:val="clear" w:color="auto" w:fill="FFFFFF"/>
            <w:tcMar>
              <w:top w:w="0" w:type="dxa"/>
              <w:left w:w="0" w:type="dxa"/>
              <w:bottom w:w="0" w:type="dxa"/>
              <w:right w:w="0" w:type="dxa"/>
            </w:tcMar>
            <w:vAlign w:val="center"/>
          </w:tcPr>
          <w:p w14:paraId="7FAC549A" w14:textId="77777777" w:rsidR="00C56572" w:rsidRDefault="009B5B44">
            <w:pPr>
              <w:keepNext/>
              <w:spacing w:before="100" w:after="100"/>
              <w:ind w:left="100" w:right="100"/>
            </w:pPr>
            <w:r>
              <w:rPr>
                <w:rFonts w:ascii="Helvetica" w:eastAsia="Helvetica" w:hAnsi="Helvetica" w:cs="Helvetica"/>
                <w:color w:val="000000"/>
                <w:sz w:val="14"/>
                <w:szCs w:val="14"/>
              </w:rPr>
              <w:t>19 (1%)</w:t>
            </w:r>
          </w:p>
        </w:tc>
        <w:tc>
          <w:tcPr>
            <w:tcW w:w="936" w:type="dxa"/>
            <w:shd w:val="clear" w:color="auto" w:fill="FFFFFF"/>
            <w:tcMar>
              <w:top w:w="0" w:type="dxa"/>
              <w:left w:w="0" w:type="dxa"/>
              <w:bottom w:w="0" w:type="dxa"/>
              <w:right w:w="0" w:type="dxa"/>
            </w:tcMar>
            <w:vAlign w:val="center"/>
          </w:tcPr>
          <w:p w14:paraId="11368CE9" w14:textId="77777777" w:rsidR="00C56572" w:rsidRDefault="009B5B44">
            <w:pPr>
              <w:keepNext/>
              <w:spacing w:before="100" w:after="100"/>
              <w:ind w:left="100" w:right="100"/>
            </w:pPr>
            <w:r>
              <w:rPr>
                <w:rFonts w:ascii="Helvetica" w:eastAsia="Helvetica" w:hAnsi="Helvetica" w:cs="Helvetica"/>
                <w:color w:val="000000"/>
                <w:sz w:val="14"/>
                <w:szCs w:val="14"/>
              </w:rPr>
              <w:t>49 (0.6%)</w:t>
            </w:r>
          </w:p>
        </w:tc>
        <w:tc>
          <w:tcPr>
            <w:tcW w:w="975" w:type="dxa"/>
            <w:shd w:val="clear" w:color="auto" w:fill="FFFFFF"/>
            <w:tcMar>
              <w:top w:w="0" w:type="dxa"/>
              <w:left w:w="0" w:type="dxa"/>
              <w:bottom w:w="0" w:type="dxa"/>
              <w:right w:w="0" w:type="dxa"/>
            </w:tcMar>
            <w:vAlign w:val="center"/>
          </w:tcPr>
          <w:p w14:paraId="74C88EF3"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4D20E4FB"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6FEF1473" w14:textId="77777777" w:rsidTr="00C56572">
        <w:trPr>
          <w:cantSplit/>
          <w:jc w:val="center"/>
        </w:trPr>
        <w:tc>
          <w:tcPr>
            <w:tcW w:w="1387" w:type="dxa"/>
            <w:shd w:val="clear" w:color="auto" w:fill="FFFFFF"/>
            <w:tcMar>
              <w:top w:w="0" w:type="dxa"/>
              <w:left w:w="0" w:type="dxa"/>
              <w:bottom w:w="0" w:type="dxa"/>
              <w:right w:w="0" w:type="dxa"/>
            </w:tcMar>
            <w:vAlign w:val="center"/>
          </w:tcPr>
          <w:p w14:paraId="6DEBEE92" w14:textId="77777777" w:rsidR="00C56572" w:rsidRDefault="009B5B44">
            <w:pPr>
              <w:keepNext/>
              <w:spacing w:before="100" w:after="100"/>
              <w:ind w:left="100" w:right="100"/>
            </w:pPr>
            <w:r>
              <w:rPr>
                <w:rFonts w:ascii="Helvetica" w:eastAsia="Helvetica" w:hAnsi="Helvetica" w:cs="Helvetica"/>
                <w:color w:val="000000"/>
                <w:sz w:val="14"/>
                <w:szCs w:val="14"/>
              </w:rPr>
              <w:t xml:space="preserve">Mus </w:t>
            </w:r>
            <w:proofErr w:type="spellStart"/>
            <w:r>
              <w:rPr>
                <w:rFonts w:ascii="Helvetica" w:eastAsia="Helvetica" w:hAnsi="Helvetica" w:cs="Helvetica"/>
                <w:color w:val="000000"/>
                <w:sz w:val="14"/>
                <w:szCs w:val="14"/>
              </w:rPr>
              <w:t>minutoides</w:t>
            </w:r>
            <w:proofErr w:type="spellEnd"/>
          </w:p>
        </w:tc>
        <w:tc>
          <w:tcPr>
            <w:tcW w:w="1037" w:type="dxa"/>
            <w:shd w:val="clear" w:color="auto" w:fill="FFFFFF"/>
            <w:tcMar>
              <w:top w:w="0" w:type="dxa"/>
              <w:left w:w="0" w:type="dxa"/>
              <w:bottom w:w="0" w:type="dxa"/>
              <w:right w:w="0" w:type="dxa"/>
            </w:tcMar>
            <w:vAlign w:val="center"/>
          </w:tcPr>
          <w:p w14:paraId="0F2C5B98"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33C286B3"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48B64882"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14088802"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265673F8"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5DABB042"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1E95B28A" w14:textId="77777777" w:rsidR="00C56572" w:rsidRDefault="00C56572">
            <w:pPr>
              <w:keepNext/>
              <w:spacing w:before="100" w:after="100"/>
              <w:ind w:left="100" w:right="100"/>
            </w:pPr>
          </w:p>
        </w:tc>
      </w:tr>
      <w:tr w:rsidR="00C56572" w14:paraId="3CBFDFF2" w14:textId="77777777" w:rsidTr="00C56572">
        <w:trPr>
          <w:cantSplit/>
          <w:jc w:val="center"/>
        </w:trPr>
        <w:tc>
          <w:tcPr>
            <w:tcW w:w="1387" w:type="dxa"/>
            <w:shd w:val="clear" w:color="auto" w:fill="FFFFFF"/>
            <w:tcMar>
              <w:top w:w="0" w:type="dxa"/>
              <w:left w:w="0" w:type="dxa"/>
              <w:bottom w:w="0" w:type="dxa"/>
              <w:right w:w="0" w:type="dxa"/>
            </w:tcMar>
            <w:vAlign w:val="center"/>
          </w:tcPr>
          <w:p w14:paraId="41F06215"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3DEFA575"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Lalehun</w:t>
            </w:r>
            <w:proofErr w:type="spellEnd"/>
          </w:p>
        </w:tc>
        <w:tc>
          <w:tcPr>
            <w:tcW w:w="955" w:type="dxa"/>
            <w:shd w:val="clear" w:color="auto" w:fill="FFFFFF"/>
            <w:tcMar>
              <w:top w:w="0" w:type="dxa"/>
              <w:left w:w="0" w:type="dxa"/>
              <w:bottom w:w="0" w:type="dxa"/>
              <w:right w:w="0" w:type="dxa"/>
            </w:tcMar>
            <w:vAlign w:val="center"/>
          </w:tcPr>
          <w:p w14:paraId="2DAB4D93" w14:textId="77777777" w:rsidR="00C56572" w:rsidRDefault="009B5B44">
            <w:pPr>
              <w:keepNext/>
              <w:spacing w:before="100" w:after="100"/>
              <w:ind w:left="100" w:right="100"/>
            </w:pPr>
            <w:r>
              <w:rPr>
                <w:rFonts w:ascii="Helvetica" w:eastAsia="Helvetica" w:hAnsi="Helvetica" w:cs="Helvetica"/>
                <w:color w:val="000000"/>
                <w:sz w:val="14"/>
                <w:szCs w:val="14"/>
              </w:rPr>
              <w:t>25 (0.2%)</w:t>
            </w:r>
          </w:p>
        </w:tc>
        <w:tc>
          <w:tcPr>
            <w:tcW w:w="1185" w:type="dxa"/>
            <w:shd w:val="clear" w:color="auto" w:fill="FFFFFF"/>
            <w:tcMar>
              <w:top w:w="0" w:type="dxa"/>
              <w:left w:w="0" w:type="dxa"/>
              <w:bottom w:w="0" w:type="dxa"/>
              <w:right w:w="0" w:type="dxa"/>
            </w:tcMar>
            <w:vAlign w:val="center"/>
          </w:tcPr>
          <w:p w14:paraId="1FCBD29A"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695B1B62"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67367CB4" w14:textId="77777777" w:rsidR="00C56572" w:rsidRDefault="009B5B44">
            <w:pPr>
              <w:keepNext/>
              <w:spacing w:before="100" w:after="100"/>
              <w:ind w:left="100" w:right="100"/>
            </w:pPr>
            <w:r>
              <w:rPr>
                <w:rFonts w:ascii="Helvetica" w:eastAsia="Helvetica" w:hAnsi="Helvetica" w:cs="Helvetica"/>
                <w:color w:val="000000"/>
                <w:sz w:val="14"/>
                <w:szCs w:val="14"/>
              </w:rPr>
              <w:t>21 (0.3%)</w:t>
            </w:r>
          </w:p>
        </w:tc>
        <w:tc>
          <w:tcPr>
            <w:tcW w:w="975" w:type="dxa"/>
            <w:shd w:val="clear" w:color="auto" w:fill="FFFFFF"/>
            <w:tcMar>
              <w:top w:w="0" w:type="dxa"/>
              <w:left w:w="0" w:type="dxa"/>
              <w:bottom w:w="0" w:type="dxa"/>
              <w:right w:w="0" w:type="dxa"/>
            </w:tcMar>
            <w:vAlign w:val="center"/>
          </w:tcPr>
          <w:p w14:paraId="305AFA21"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2D3A9DAE" w14:textId="77777777" w:rsidR="00C56572" w:rsidRDefault="009B5B44">
            <w:pPr>
              <w:keepNext/>
              <w:spacing w:before="100" w:after="100"/>
              <w:ind w:left="100" w:right="100"/>
            </w:pPr>
            <w:r>
              <w:rPr>
                <w:rFonts w:ascii="Helvetica" w:eastAsia="Helvetica" w:hAnsi="Helvetica" w:cs="Helvetica"/>
                <w:color w:val="000000"/>
                <w:sz w:val="14"/>
                <w:szCs w:val="14"/>
              </w:rPr>
              <w:t>4 (0.3%)</w:t>
            </w:r>
          </w:p>
        </w:tc>
      </w:tr>
      <w:tr w:rsidR="00C56572" w14:paraId="73D9D722" w14:textId="77777777" w:rsidTr="00C56572">
        <w:trPr>
          <w:cantSplit/>
          <w:jc w:val="center"/>
        </w:trPr>
        <w:tc>
          <w:tcPr>
            <w:tcW w:w="1387" w:type="dxa"/>
            <w:shd w:val="clear" w:color="auto" w:fill="FFFFFF"/>
            <w:tcMar>
              <w:top w:w="0" w:type="dxa"/>
              <w:left w:w="0" w:type="dxa"/>
              <w:bottom w:w="0" w:type="dxa"/>
              <w:right w:w="0" w:type="dxa"/>
            </w:tcMar>
            <w:vAlign w:val="center"/>
          </w:tcPr>
          <w:p w14:paraId="27FF288C"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02C35057"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shd w:val="clear" w:color="auto" w:fill="FFFFFF"/>
            <w:tcMar>
              <w:top w:w="0" w:type="dxa"/>
              <w:left w:w="0" w:type="dxa"/>
              <w:bottom w:w="0" w:type="dxa"/>
              <w:right w:w="0" w:type="dxa"/>
            </w:tcMar>
            <w:vAlign w:val="center"/>
          </w:tcPr>
          <w:p w14:paraId="19EDC60A" w14:textId="77777777" w:rsidR="00C56572" w:rsidRDefault="009B5B44">
            <w:pPr>
              <w:keepNext/>
              <w:spacing w:before="100" w:after="100"/>
              <w:ind w:left="100" w:right="100"/>
            </w:pPr>
            <w:r>
              <w:rPr>
                <w:rFonts w:ascii="Helvetica" w:eastAsia="Helvetica" w:hAnsi="Helvetica" w:cs="Helvetica"/>
                <w:color w:val="000000"/>
                <w:sz w:val="14"/>
                <w:szCs w:val="14"/>
              </w:rPr>
              <w:t>25 (0.2%)</w:t>
            </w:r>
          </w:p>
        </w:tc>
        <w:tc>
          <w:tcPr>
            <w:tcW w:w="1185" w:type="dxa"/>
            <w:shd w:val="clear" w:color="auto" w:fill="FFFFFF"/>
            <w:tcMar>
              <w:top w:w="0" w:type="dxa"/>
              <w:left w:w="0" w:type="dxa"/>
              <w:bottom w:w="0" w:type="dxa"/>
              <w:right w:w="0" w:type="dxa"/>
            </w:tcMar>
            <w:vAlign w:val="center"/>
          </w:tcPr>
          <w:p w14:paraId="51D33C75"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2FC348A5"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71C6AA3F" w14:textId="77777777" w:rsidR="00C56572" w:rsidRDefault="009B5B44">
            <w:pPr>
              <w:keepNext/>
              <w:spacing w:before="100" w:after="100"/>
              <w:ind w:left="100" w:right="100"/>
            </w:pPr>
            <w:r>
              <w:rPr>
                <w:rFonts w:ascii="Helvetica" w:eastAsia="Helvetica" w:hAnsi="Helvetica" w:cs="Helvetica"/>
                <w:color w:val="000000"/>
                <w:sz w:val="14"/>
                <w:szCs w:val="14"/>
              </w:rPr>
              <w:t>25 (0.3%)</w:t>
            </w:r>
          </w:p>
        </w:tc>
        <w:tc>
          <w:tcPr>
            <w:tcW w:w="975" w:type="dxa"/>
            <w:shd w:val="clear" w:color="auto" w:fill="FFFFFF"/>
            <w:tcMar>
              <w:top w:w="0" w:type="dxa"/>
              <w:left w:w="0" w:type="dxa"/>
              <w:bottom w:w="0" w:type="dxa"/>
              <w:right w:w="0" w:type="dxa"/>
            </w:tcMar>
            <w:vAlign w:val="center"/>
          </w:tcPr>
          <w:p w14:paraId="6D7E1797"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195BDA7E"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15AD0D4E" w14:textId="77777777" w:rsidTr="00C56572">
        <w:trPr>
          <w:cantSplit/>
          <w:jc w:val="center"/>
        </w:trPr>
        <w:tc>
          <w:tcPr>
            <w:tcW w:w="1387" w:type="dxa"/>
            <w:shd w:val="clear" w:color="auto" w:fill="FFFFFF"/>
            <w:tcMar>
              <w:top w:w="0" w:type="dxa"/>
              <w:left w:w="0" w:type="dxa"/>
              <w:bottom w:w="0" w:type="dxa"/>
              <w:right w:w="0" w:type="dxa"/>
            </w:tcMar>
            <w:vAlign w:val="center"/>
          </w:tcPr>
          <w:p w14:paraId="071F1882" w14:textId="77777777" w:rsidR="00C56572" w:rsidRDefault="009B5B44">
            <w:pPr>
              <w:keepNext/>
              <w:spacing w:before="100" w:after="100"/>
              <w:ind w:left="100" w:right="100"/>
            </w:pPr>
            <w:r>
              <w:rPr>
                <w:rFonts w:ascii="Helvetica" w:eastAsia="Helvetica" w:hAnsi="Helvetica" w:cs="Helvetica"/>
                <w:color w:val="000000"/>
                <w:sz w:val="14"/>
                <w:szCs w:val="14"/>
              </w:rPr>
              <w:t>Mus musculus</w:t>
            </w:r>
          </w:p>
        </w:tc>
        <w:tc>
          <w:tcPr>
            <w:tcW w:w="1037" w:type="dxa"/>
            <w:shd w:val="clear" w:color="auto" w:fill="FFFFFF"/>
            <w:tcMar>
              <w:top w:w="0" w:type="dxa"/>
              <w:left w:w="0" w:type="dxa"/>
              <w:bottom w:w="0" w:type="dxa"/>
              <w:right w:w="0" w:type="dxa"/>
            </w:tcMar>
            <w:vAlign w:val="center"/>
          </w:tcPr>
          <w:p w14:paraId="4EFBEF18"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32104A94"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3609E7F5"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351473D4"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6CAC4CFA"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2911FF2B"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3276E146" w14:textId="77777777" w:rsidR="00C56572" w:rsidRDefault="00C56572">
            <w:pPr>
              <w:keepNext/>
              <w:spacing w:before="100" w:after="100"/>
              <w:ind w:left="100" w:right="100"/>
            </w:pPr>
          </w:p>
        </w:tc>
      </w:tr>
      <w:tr w:rsidR="00C56572" w14:paraId="7087EA4D" w14:textId="77777777" w:rsidTr="00C56572">
        <w:trPr>
          <w:cantSplit/>
          <w:jc w:val="center"/>
        </w:trPr>
        <w:tc>
          <w:tcPr>
            <w:tcW w:w="1387" w:type="dxa"/>
            <w:shd w:val="clear" w:color="auto" w:fill="FFFFFF"/>
            <w:tcMar>
              <w:top w:w="0" w:type="dxa"/>
              <w:left w:w="0" w:type="dxa"/>
              <w:bottom w:w="0" w:type="dxa"/>
              <w:right w:w="0" w:type="dxa"/>
            </w:tcMar>
            <w:vAlign w:val="center"/>
          </w:tcPr>
          <w:p w14:paraId="2AE418C4"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0B96F039"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Lambayama</w:t>
            </w:r>
            <w:proofErr w:type="spellEnd"/>
          </w:p>
        </w:tc>
        <w:tc>
          <w:tcPr>
            <w:tcW w:w="955" w:type="dxa"/>
            <w:shd w:val="clear" w:color="auto" w:fill="FFFFFF"/>
            <w:tcMar>
              <w:top w:w="0" w:type="dxa"/>
              <w:left w:w="0" w:type="dxa"/>
              <w:bottom w:w="0" w:type="dxa"/>
              <w:right w:w="0" w:type="dxa"/>
            </w:tcMar>
            <w:vAlign w:val="center"/>
          </w:tcPr>
          <w:p w14:paraId="388A6617" w14:textId="77777777" w:rsidR="00C56572" w:rsidRDefault="009B5B44">
            <w:pPr>
              <w:keepNext/>
              <w:spacing w:before="100" w:after="100"/>
              <w:ind w:left="100" w:right="100"/>
            </w:pPr>
            <w:r>
              <w:rPr>
                <w:rFonts w:ascii="Helvetica" w:eastAsia="Helvetica" w:hAnsi="Helvetica" w:cs="Helvetica"/>
                <w:color w:val="000000"/>
                <w:sz w:val="14"/>
                <w:szCs w:val="14"/>
              </w:rPr>
              <w:t>84 (1%)</w:t>
            </w:r>
          </w:p>
        </w:tc>
        <w:tc>
          <w:tcPr>
            <w:tcW w:w="1185" w:type="dxa"/>
            <w:shd w:val="clear" w:color="auto" w:fill="FFFFFF"/>
            <w:tcMar>
              <w:top w:w="0" w:type="dxa"/>
              <w:left w:w="0" w:type="dxa"/>
              <w:bottom w:w="0" w:type="dxa"/>
              <w:right w:w="0" w:type="dxa"/>
            </w:tcMar>
            <w:vAlign w:val="center"/>
          </w:tcPr>
          <w:p w14:paraId="307B60B7" w14:textId="77777777" w:rsidR="00C56572" w:rsidRDefault="009B5B44">
            <w:pPr>
              <w:keepNext/>
              <w:spacing w:before="100" w:after="100"/>
              <w:ind w:left="100" w:right="100"/>
            </w:pPr>
            <w:r>
              <w:rPr>
                <w:rFonts w:ascii="Helvetica" w:eastAsia="Helvetica" w:hAnsi="Helvetica" w:cs="Helvetica"/>
                <w:color w:val="000000"/>
                <w:sz w:val="14"/>
                <w:szCs w:val="14"/>
              </w:rPr>
              <w:t>82 (7.1%)</w:t>
            </w:r>
          </w:p>
        </w:tc>
        <w:tc>
          <w:tcPr>
            <w:tcW w:w="1271" w:type="dxa"/>
            <w:shd w:val="clear" w:color="auto" w:fill="FFFFFF"/>
            <w:tcMar>
              <w:top w:w="0" w:type="dxa"/>
              <w:left w:w="0" w:type="dxa"/>
              <w:bottom w:w="0" w:type="dxa"/>
              <w:right w:w="0" w:type="dxa"/>
            </w:tcMar>
            <w:vAlign w:val="center"/>
          </w:tcPr>
          <w:p w14:paraId="083A1697" w14:textId="77777777" w:rsidR="00C56572" w:rsidRDefault="009B5B44">
            <w:pPr>
              <w:keepNext/>
              <w:spacing w:before="100" w:after="100"/>
              <w:ind w:left="100" w:right="100"/>
            </w:pPr>
            <w:r>
              <w:rPr>
                <w:rFonts w:ascii="Helvetica" w:eastAsia="Helvetica" w:hAnsi="Helvetica" w:cs="Helvetica"/>
                <w:color w:val="000000"/>
                <w:sz w:val="14"/>
                <w:szCs w:val="14"/>
              </w:rPr>
              <w:t>2 (0.2%)</w:t>
            </w:r>
          </w:p>
        </w:tc>
        <w:tc>
          <w:tcPr>
            <w:tcW w:w="936" w:type="dxa"/>
            <w:shd w:val="clear" w:color="auto" w:fill="FFFFFF"/>
            <w:tcMar>
              <w:top w:w="0" w:type="dxa"/>
              <w:left w:w="0" w:type="dxa"/>
              <w:bottom w:w="0" w:type="dxa"/>
              <w:right w:w="0" w:type="dxa"/>
            </w:tcMar>
            <w:vAlign w:val="center"/>
          </w:tcPr>
          <w:p w14:paraId="3781449F"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75" w:type="dxa"/>
            <w:shd w:val="clear" w:color="auto" w:fill="FFFFFF"/>
            <w:tcMar>
              <w:top w:w="0" w:type="dxa"/>
              <w:left w:w="0" w:type="dxa"/>
              <w:bottom w:w="0" w:type="dxa"/>
              <w:right w:w="0" w:type="dxa"/>
            </w:tcMar>
            <w:vAlign w:val="center"/>
          </w:tcPr>
          <w:p w14:paraId="75325037"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263C409F"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7506FDCC" w14:textId="77777777" w:rsidTr="00C56572">
        <w:trPr>
          <w:cantSplit/>
          <w:jc w:val="center"/>
        </w:trPr>
        <w:tc>
          <w:tcPr>
            <w:tcW w:w="1387" w:type="dxa"/>
            <w:shd w:val="clear" w:color="auto" w:fill="FFFFFF"/>
            <w:tcMar>
              <w:top w:w="0" w:type="dxa"/>
              <w:left w:w="0" w:type="dxa"/>
              <w:bottom w:w="0" w:type="dxa"/>
              <w:right w:w="0" w:type="dxa"/>
            </w:tcMar>
            <w:vAlign w:val="center"/>
          </w:tcPr>
          <w:p w14:paraId="2934844F"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5EC499BF"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shd w:val="clear" w:color="auto" w:fill="FFFFFF"/>
            <w:tcMar>
              <w:top w:w="0" w:type="dxa"/>
              <w:left w:w="0" w:type="dxa"/>
              <w:bottom w:w="0" w:type="dxa"/>
              <w:right w:w="0" w:type="dxa"/>
            </w:tcMar>
            <w:vAlign w:val="center"/>
          </w:tcPr>
          <w:p w14:paraId="374B266E"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1185" w:type="dxa"/>
            <w:shd w:val="clear" w:color="auto" w:fill="FFFFFF"/>
            <w:tcMar>
              <w:top w:w="0" w:type="dxa"/>
              <w:left w:w="0" w:type="dxa"/>
              <w:bottom w:w="0" w:type="dxa"/>
              <w:right w:w="0" w:type="dxa"/>
            </w:tcMar>
            <w:vAlign w:val="center"/>
          </w:tcPr>
          <w:p w14:paraId="590E0EF8"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0B61251A"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936" w:type="dxa"/>
            <w:shd w:val="clear" w:color="auto" w:fill="FFFFFF"/>
            <w:tcMar>
              <w:top w:w="0" w:type="dxa"/>
              <w:left w:w="0" w:type="dxa"/>
              <w:bottom w:w="0" w:type="dxa"/>
              <w:right w:w="0" w:type="dxa"/>
            </w:tcMar>
            <w:vAlign w:val="center"/>
          </w:tcPr>
          <w:p w14:paraId="28D9043A"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75" w:type="dxa"/>
            <w:shd w:val="clear" w:color="auto" w:fill="FFFFFF"/>
            <w:tcMar>
              <w:top w:w="0" w:type="dxa"/>
              <w:left w:w="0" w:type="dxa"/>
              <w:bottom w:w="0" w:type="dxa"/>
              <w:right w:w="0" w:type="dxa"/>
            </w:tcMar>
            <w:vAlign w:val="center"/>
          </w:tcPr>
          <w:p w14:paraId="2883FE3D"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6ABD237A"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01D2F719" w14:textId="77777777" w:rsidTr="00C56572">
        <w:trPr>
          <w:cantSplit/>
          <w:jc w:val="center"/>
        </w:trPr>
        <w:tc>
          <w:tcPr>
            <w:tcW w:w="1387" w:type="dxa"/>
            <w:shd w:val="clear" w:color="auto" w:fill="FFFFFF"/>
            <w:tcMar>
              <w:top w:w="0" w:type="dxa"/>
              <w:left w:w="0" w:type="dxa"/>
              <w:bottom w:w="0" w:type="dxa"/>
              <w:right w:w="0" w:type="dxa"/>
            </w:tcMar>
            <w:vAlign w:val="center"/>
          </w:tcPr>
          <w:p w14:paraId="28436C54"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Praomys</w:t>
            </w:r>
            <w:proofErr w:type="spellEnd"/>
            <w:r>
              <w:rPr>
                <w:rFonts w:ascii="Helvetica" w:eastAsia="Helvetica" w:hAnsi="Helvetica" w:cs="Helvetica"/>
                <w:color w:val="000000"/>
                <w:sz w:val="14"/>
                <w:szCs w:val="14"/>
              </w:rPr>
              <w:t xml:space="preserve"> </w:t>
            </w:r>
            <w:proofErr w:type="spellStart"/>
            <w:r>
              <w:rPr>
                <w:rFonts w:ascii="Helvetica" w:eastAsia="Helvetica" w:hAnsi="Helvetica" w:cs="Helvetica"/>
                <w:color w:val="000000"/>
                <w:sz w:val="14"/>
                <w:szCs w:val="14"/>
              </w:rPr>
              <w:t>spp</w:t>
            </w:r>
            <w:proofErr w:type="spellEnd"/>
          </w:p>
        </w:tc>
        <w:tc>
          <w:tcPr>
            <w:tcW w:w="1037" w:type="dxa"/>
            <w:shd w:val="clear" w:color="auto" w:fill="FFFFFF"/>
            <w:tcMar>
              <w:top w:w="0" w:type="dxa"/>
              <w:left w:w="0" w:type="dxa"/>
              <w:bottom w:w="0" w:type="dxa"/>
              <w:right w:w="0" w:type="dxa"/>
            </w:tcMar>
            <w:vAlign w:val="center"/>
          </w:tcPr>
          <w:p w14:paraId="3D9F97AD"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2E8A946D"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156CE581"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0DAD396B"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49807026"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5F5B3712"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495CA280" w14:textId="77777777" w:rsidR="00C56572" w:rsidRDefault="00C56572">
            <w:pPr>
              <w:keepNext/>
              <w:spacing w:before="100" w:after="100"/>
              <w:ind w:left="100" w:right="100"/>
            </w:pPr>
          </w:p>
        </w:tc>
      </w:tr>
      <w:tr w:rsidR="00C56572" w14:paraId="77749A27" w14:textId="77777777" w:rsidTr="00C56572">
        <w:trPr>
          <w:cantSplit/>
          <w:jc w:val="center"/>
        </w:trPr>
        <w:tc>
          <w:tcPr>
            <w:tcW w:w="1387" w:type="dxa"/>
            <w:shd w:val="clear" w:color="auto" w:fill="FFFFFF"/>
            <w:tcMar>
              <w:top w:w="0" w:type="dxa"/>
              <w:left w:w="0" w:type="dxa"/>
              <w:bottom w:w="0" w:type="dxa"/>
              <w:right w:w="0" w:type="dxa"/>
            </w:tcMar>
            <w:vAlign w:val="center"/>
          </w:tcPr>
          <w:p w14:paraId="155E3175"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599C11E6"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Baiama</w:t>
            </w:r>
            <w:proofErr w:type="spellEnd"/>
          </w:p>
        </w:tc>
        <w:tc>
          <w:tcPr>
            <w:tcW w:w="955" w:type="dxa"/>
            <w:shd w:val="clear" w:color="auto" w:fill="FFFFFF"/>
            <w:tcMar>
              <w:top w:w="0" w:type="dxa"/>
              <w:left w:w="0" w:type="dxa"/>
              <w:bottom w:w="0" w:type="dxa"/>
              <w:right w:w="0" w:type="dxa"/>
            </w:tcMar>
            <w:vAlign w:val="center"/>
          </w:tcPr>
          <w:p w14:paraId="53677E78" w14:textId="77777777" w:rsidR="00C56572" w:rsidRDefault="009B5B44">
            <w:pPr>
              <w:keepNext/>
              <w:spacing w:before="100" w:after="100"/>
              <w:ind w:left="100" w:right="100"/>
            </w:pPr>
            <w:r>
              <w:rPr>
                <w:rFonts w:ascii="Helvetica" w:eastAsia="Helvetica" w:hAnsi="Helvetica" w:cs="Helvetica"/>
                <w:color w:val="000000"/>
                <w:sz w:val="14"/>
                <w:szCs w:val="14"/>
              </w:rPr>
              <w:t>6 (&lt;0.1%)</w:t>
            </w:r>
          </w:p>
        </w:tc>
        <w:tc>
          <w:tcPr>
            <w:tcW w:w="1185" w:type="dxa"/>
            <w:shd w:val="clear" w:color="auto" w:fill="FFFFFF"/>
            <w:tcMar>
              <w:top w:w="0" w:type="dxa"/>
              <w:left w:w="0" w:type="dxa"/>
              <w:bottom w:w="0" w:type="dxa"/>
              <w:right w:w="0" w:type="dxa"/>
            </w:tcMar>
            <w:vAlign w:val="center"/>
          </w:tcPr>
          <w:p w14:paraId="446B9A3C"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1271" w:type="dxa"/>
            <w:shd w:val="clear" w:color="auto" w:fill="FFFFFF"/>
            <w:tcMar>
              <w:top w:w="0" w:type="dxa"/>
              <w:left w:w="0" w:type="dxa"/>
              <w:bottom w:w="0" w:type="dxa"/>
              <w:right w:w="0" w:type="dxa"/>
            </w:tcMar>
            <w:vAlign w:val="center"/>
          </w:tcPr>
          <w:p w14:paraId="6F08C510"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936" w:type="dxa"/>
            <w:shd w:val="clear" w:color="auto" w:fill="FFFFFF"/>
            <w:tcMar>
              <w:top w:w="0" w:type="dxa"/>
              <w:left w:w="0" w:type="dxa"/>
              <w:bottom w:w="0" w:type="dxa"/>
              <w:right w:w="0" w:type="dxa"/>
            </w:tcMar>
            <w:vAlign w:val="center"/>
          </w:tcPr>
          <w:p w14:paraId="3E7CEBC7"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975" w:type="dxa"/>
            <w:shd w:val="clear" w:color="auto" w:fill="FFFFFF"/>
            <w:tcMar>
              <w:top w:w="0" w:type="dxa"/>
              <w:left w:w="0" w:type="dxa"/>
              <w:bottom w:w="0" w:type="dxa"/>
              <w:right w:w="0" w:type="dxa"/>
            </w:tcMar>
            <w:vAlign w:val="center"/>
          </w:tcPr>
          <w:p w14:paraId="596DF999"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6B0D4749"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r>
      <w:tr w:rsidR="00C56572" w14:paraId="187AF0EE" w14:textId="77777777" w:rsidTr="00C56572">
        <w:trPr>
          <w:cantSplit/>
          <w:jc w:val="center"/>
        </w:trPr>
        <w:tc>
          <w:tcPr>
            <w:tcW w:w="1387" w:type="dxa"/>
            <w:shd w:val="clear" w:color="auto" w:fill="FFFFFF"/>
            <w:tcMar>
              <w:top w:w="0" w:type="dxa"/>
              <w:left w:w="0" w:type="dxa"/>
              <w:bottom w:w="0" w:type="dxa"/>
              <w:right w:w="0" w:type="dxa"/>
            </w:tcMar>
            <w:vAlign w:val="center"/>
          </w:tcPr>
          <w:p w14:paraId="4F4AB3E4"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7FE4170D"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Lalehun</w:t>
            </w:r>
            <w:proofErr w:type="spellEnd"/>
          </w:p>
        </w:tc>
        <w:tc>
          <w:tcPr>
            <w:tcW w:w="955" w:type="dxa"/>
            <w:shd w:val="clear" w:color="auto" w:fill="FFFFFF"/>
            <w:tcMar>
              <w:top w:w="0" w:type="dxa"/>
              <w:left w:w="0" w:type="dxa"/>
              <w:bottom w:w="0" w:type="dxa"/>
              <w:right w:w="0" w:type="dxa"/>
            </w:tcMar>
            <w:vAlign w:val="center"/>
          </w:tcPr>
          <w:p w14:paraId="6C555D22" w14:textId="77777777" w:rsidR="00C56572" w:rsidRDefault="009B5B44">
            <w:pPr>
              <w:keepNext/>
              <w:spacing w:before="100" w:after="100"/>
              <w:ind w:left="100" w:right="100"/>
            </w:pPr>
            <w:r>
              <w:rPr>
                <w:rFonts w:ascii="Helvetica" w:eastAsia="Helvetica" w:hAnsi="Helvetica" w:cs="Helvetica"/>
                <w:color w:val="000000"/>
                <w:sz w:val="14"/>
                <w:szCs w:val="14"/>
              </w:rPr>
              <w:t>7 (&lt;0.1%)</w:t>
            </w:r>
          </w:p>
        </w:tc>
        <w:tc>
          <w:tcPr>
            <w:tcW w:w="1185" w:type="dxa"/>
            <w:shd w:val="clear" w:color="auto" w:fill="FFFFFF"/>
            <w:tcMar>
              <w:top w:w="0" w:type="dxa"/>
              <w:left w:w="0" w:type="dxa"/>
              <w:bottom w:w="0" w:type="dxa"/>
              <w:right w:w="0" w:type="dxa"/>
            </w:tcMar>
            <w:vAlign w:val="center"/>
          </w:tcPr>
          <w:p w14:paraId="21E2D4AB"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16056C94" w14:textId="77777777" w:rsidR="00C56572" w:rsidRDefault="009B5B44">
            <w:pPr>
              <w:keepNext/>
              <w:spacing w:before="100" w:after="100"/>
              <w:ind w:left="100" w:right="100"/>
            </w:pPr>
            <w:r>
              <w:rPr>
                <w:rFonts w:ascii="Helvetica" w:eastAsia="Helvetica" w:hAnsi="Helvetica" w:cs="Helvetica"/>
                <w:color w:val="000000"/>
                <w:sz w:val="14"/>
                <w:szCs w:val="14"/>
              </w:rPr>
              <w:t>1 (&lt;0.1%)</w:t>
            </w:r>
          </w:p>
        </w:tc>
        <w:tc>
          <w:tcPr>
            <w:tcW w:w="936" w:type="dxa"/>
            <w:shd w:val="clear" w:color="auto" w:fill="FFFFFF"/>
            <w:tcMar>
              <w:top w:w="0" w:type="dxa"/>
              <w:left w:w="0" w:type="dxa"/>
              <w:bottom w:w="0" w:type="dxa"/>
              <w:right w:w="0" w:type="dxa"/>
            </w:tcMar>
            <w:vAlign w:val="center"/>
          </w:tcPr>
          <w:p w14:paraId="6923360A" w14:textId="77777777" w:rsidR="00C56572" w:rsidRDefault="009B5B44">
            <w:pPr>
              <w:keepNext/>
              <w:spacing w:before="100" w:after="100"/>
              <w:ind w:left="100" w:right="100"/>
            </w:pPr>
            <w:r>
              <w:rPr>
                <w:rFonts w:ascii="Helvetica" w:eastAsia="Helvetica" w:hAnsi="Helvetica" w:cs="Helvetica"/>
                <w:color w:val="000000"/>
                <w:sz w:val="14"/>
                <w:szCs w:val="14"/>
              </w:rPr>
              <w:t>6 (&lt;0.1%)</w:t>
            </w:r>
          </w:p>
        </w:tc>
        <w:tc>
          <w:tcPr>
            <w:tcW w:w="975" w:type="dxa"/>
            <w:shd w:val="clear" w:color="auto" w:fill="FFFFFF"/>
            <w:tcMar>
              <w:top w:w="0" w:type="dxa"/>
              <w:left w:w="0" w:type="dxa"/>
              <w:bottom w:w="0" w:type="dxa"/>
              <w:right w:w="0" w:type="dxa"/>
            </w:tcMar>
            <w:vAlign w:val="center"/>
          </w:tcPr>
          <w:p w14:paraId="06DD1A64"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6B4A325C"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036ECA31" w14:textId="77777777" w:rsidTr="00C56572">
        <w:trPr>
          <w:cantSplit/>
          <w:jc w:val="center"/>
        </w:trPr>
        <w:tc>
          <w:tcPr>
            <w:tcW w:w="1387" w:type="dxa"/>
            <w:shd w:val="clear" w:color="auto" w:fill="FFFFFF"/>
            <w:tcMar>
              <w:top w:w="0" w:type="dxa"/>
              <w:left w:w="0" w:type="dxa"/>
              <w:bottom w:w="0" w:type="dxa"/>
              <w:right w:w="0" w:type="dxa"/>
            </w:tcMar>
            <w:vAlign w:val="center"/>
          </w:tcPr>
          <w:p w14:paraId="3F799787"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36B6F14E"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shd w:val="clear" w:color="auto" w:fill="FFFFFF"/>
            <w:tcMar>
              <w:top w:w="0" w:type="dxa"/>
              <w:left w:w="0" w:type="dxa"/>
              <w:bottom w:w="0" w:type="dxa"/>
              <w:right w:w="0" w:type="dxa"/>
            </w:tcMar>
            <w:vAlign w:val="center"/>
          </w:tcPr>
          <w:p w14:paraId="23542051" w14:textId="77777777" w:rsidR="00C56572" w:rsidRDefault="009B5B44">
            <w:pPr>
              <w:keepNext/>
              <w:spacing w:before="100" w:after="100"/>
              <w:ind w:left="100" w:right="100"/>
            </w:pPr>
            <w:r>
              <w:rPr>
                <w:rFonts w:ascii="Helvetica" w:eastAsia="Helvetica" w:hAnsi="Helvetica" w:cs="Helvetica"/>
                <w:color w:val="000000"/>
                <w:sz w:val="14"/>
                <w:szCs w:val="14"/>
              </w:rPr>
              <w:t>99 (0.8%)</w:t>
            </w:r>
          </w:p>
        </w:tc>
        <w:tc>
          <w:tcPr>
            <w:tcW w:w="1185" w:type="dxa"/>
            <w:shd w:val="clear" w:color="auto" w:fill="FFFFFF"/>
            <w:tcMar>
              <w:top w:w="0" w:type="dxa"/>
              <w:left w:w="0" w:type="dxa"/>
              <w:bottom w:w="0" w:type="dxa"/>
              <w:right w:w="0" w:type="dxa"/>
            </w:tcMar>
            <w:vAlign w:val="center"/>
          </w:tcPr>
          <w:p w14:paraId="6D689B3D"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61186EDD" w14:textId="77777777" w:rsidR="00C56572" w:rsidRDefault="009B5B44">
            <w:pPr>
              <w:keepNext/>
              <w:spacing w:before="100" w:after="100"/>
              <w:ind w:left="100" w:right="100"/>
            </w:pPr>
            <w:r>
              <w:rPr>
                <w:rFonts w:ascii="Helvetica" w:eastAsia="Helvetica" w:hAnsi="Helvetica" w:cs="Helvetica"/>
                <w:color w:val="000000"/>
                <w:sz w:val="14"/>
                <w:szCs w:val="14"/>
              </w:rPr>
              <w:t>5 (0.3%)</w:t>
            </w:r>
          </w:p>
        </w:tc>
        <w:tc>
          <w:tcPr>
            <w:tcW w:w="936" w:type="dxa"/>
            <w:shd w:val="clear" w:color="auto" w:fill="FFFFFF"/>
            <w:tcMar>
              <w:top w:w="0" w:type="dxa"/>
              <w:left w:w="0" w:type="dxa"/>
              <w:bottom w:w="0" w:type="dxa"/>
              <w:right w:w="0" w:type="dxa"/>
            </w:tcMar>
            <w:vAlign w:val="center"/>
          </w:tcPr>
          <w:p w14:paraId="0162104C" w14:textId="77777777" w:rsidR="00C56572" w:rsidRDefault="009B5B44">
            <w:pPr>
              <w:keepNext/>
              <w:spacing w:before="100" w:after="100"/>
              <w:ind w:left="100" w:right="100"/>
            </w:pPr>
            <w:r>
              <w:rPr>
                <w:rFonts w:ascii="Helvetica" w:eastAsia="Helvetica" w:hAnsi="Helvetica" w:cs="Helvetica"/>
                <w:color w:val="000000"/>
                <w:sz w:val="14"/>
                <w:szCs w:val="14"/>
              </w:rPr>
              <w:t>69 (0.9%)</w:t>
            </w:r>
          </w:p>
        </w:tc>
        <w:tc>
          <w:tcPr>
            <w:tcW w:w="975" w:type="dxa"/>
            <w:shd w:val="clear" w:color="auto" w:fill="FFFFFF"/>
            <w:tcMar>
              <w:top w:w="0" w:type="dxa"/>
              <w:left w:w="0" w:type="dxa"/>
              <w:bottom w:w="0" w:type="dxa"/>
              <w:right w:w="0" w:type="dxa"/>
            </w:tcMar>
            <w:vAlign w:val="center"/>
          </w:tcPr>
          <w:p w14:paraId="2A17D853"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6FD2C224" w14:textId="77777777" w:rsidR="00C56572" w:rsidRDefault="009B5B44">
            <w:pPr>
              <w:keepNext/>
              <w:spacing w:before="100" w:after="100"/>
              <w:ind w:left="100" w:right="100"/>
            </w:pPr>
            <w:r>
              <w:rPr>
                <w:rFonts w:ascii="Helvetica" w:eastAsia="Helvetica" w:hAnsi="Helvetica" w:cs="Helvetica"/>
                <w:color w:val="000000"/>
                <w:sz w:val="14"/>
                <w:szCs w:val="14"/>
              </w:rPr>
              <w:t>25 (1.7%)</w:t>
            </w:r>
          </w:p>
        </w:tc>
      </w:tr>
      <w:tr w:rsidR="00C56572" w14:paraId="23E935E8" w14:textId="77777777" w:rsidTr="00C56572">
        <w:trPr>
          <w:cantSplit/>
          <w:jc w:val="center"/>
        </w:trPr>
        <w:tc>
          <w:tcPr>
            <w:tcW w:w="1387" w:type="dxa"/>
            <w:shd w:val="clear" w:color="auto" w:fill="FFFFFF"/>
            <w:tcMar>
              <w:top w:w="0" w:type="dxa"/>
              <w:left w:w="0" w:type="dxa"/>
              <w:bottom w:w="0" w:type="dxa"/>
              <w:right w:w="0" w:type="dxa"/>
            </w:tcMar>
            <w:vAlign w:val="center"/>
          </w:tcPr>
          <w:p w14:paraId="4C4F7345" w14:textId="77777777" w:rsidR="00C56572" w:rsidRDefault="009B5B44">
            <w:pPr>
              <w:keepNext/>
              <w:spacing w:before="100" w:after="100"/>
              <w:ind w:left="100" w:right="100"/>
            </w:pPr>
            <w:r>
              <w:rPr>
                <w:rFonts w:ascii="Helvetica" w:eastAsia="Helvetica" w:hAnsi="Helvetica" w:cs="Helvetica"/>
                <w:color w:val="000000"/>
                <w:sz w:val="14"/>
                <w:szCs w:val="14"/>
              </w:rPr>
              <w:t xml:space="preserve">Rattus </w:t>
            </w:r>
            <w:proofErr w:type="spellStart"/>
            <w:r>
              <w:rPr>
                <w:rFonts w:ascii="Helvetica" w:eastAsia="Helvetica" w:hAnsi="Helvetica" w:cs="Helvetica"/>
                <w:color w:val="000000"/>
                <w:sz w:val="14"/>
                <w:szCs w:val="14"/>
              </w:rPr>
              <w:t>spp</w:t>
            </w:r>
            <w:proofErr w:type="spellEnd"/>
          </w:p>
        </w:tc>
        <w:tc>
          <w:tcPr>
            <w:tcW w:w="1037" w:type="dxa"/>
            <w:shd w:val="clear" w:color="auto" w:fill="FFFFFF"/>
            <w:tcMar>
              <w:top w:w="0" w:type="dxa"/>
              <w:left w:w="0" w:type="dxa"/>
              <w:bottom w:w="0" w:type="dxa"/>
              <w:right w:w="0" w:type="dxa"/>
            </w:tcMar>
            <w:vAlign w:val="center"/>
          </w:tcPr>
          <w:p w14:paraId="1F06041F" w14:textId="77777777" w:rsidR="00C56572" w:rsidRDefault="00C56572">
            <w:pPr>
              <w:keepNext/>
              <w:spacing w:before="100" w:after="100"/>
              <w:ind w:left="100" w:right="100"/>
            </w:pPr>
          </w:p>
        </w:tc>
        <w:tc>
          <w:tcPr>
            <w:tcW w:w="955" w:type="dxa"/>
            <w:shd w:val="clear" w:color="auto" w:fill="FFFFFF"/>
            <w:tcMar>
              <w:top w:w="0" w:type="dxa"/>
              <w:left w:w="0" w:type="dxa"/>
              <w:bottom w:w="0" w:type="dxa"/>
              <w:right w:w="0" w:type="dxa"/>
            </w:tcMar>
            <w:vAlign w:val="center"/>
          </w:tcPr>
          <w:p w14:paraId="44D8DBDF" w14:textId="77777777" w:rsidR="00C56572" w:rsidRDefault="00C56572">
            <w:pPr>
              <w:keepNext/>
              <w:spacing w:before="100" w:after="100"/>
              <w:ind w:left="100" w:right="100"/>
            </w:pPr>
          </w:p>
        </w:tc>
        <w:tc>
          <w:tcPr>
            <w:tcW w:w="1185" w:type="dxa"/>
            <w:shd w:val="clear" w:color="auto" w:fill="FFFFFF"/>
            <w:tcMar>
              <w:top w:w="0" w:type="dxa"/>
              <w:left w:w="0" w:type="dxa"/>
              <w:bottom w:w="0" w:type="dxa"/>
              <w:right w:w="0" w:type="dxa"/>
            </w:tcMar>
            <w:vAlign w:val="center"/>
          </w:tcPr>
          <w:p w14:paraId="4E77E635" w14:textId="77777777" w:rsidR="00C56572" w:rsidRDefault="00C56572">
            <w:pPr>
              <w:keepNext/>
              <w:spacing w:before="100" w:after="100"/>
              <w:ind w:left="100" w:right="100"/>
            </w:pPr>
          </w:p>
        </w:tc>
        <w:tc>
          <w:tcPr>
            <w:tcW w:w="1271" w:type="dxa"/>
            <w:shd w:val="clear" w:color="auto" w:fill="FFFFFF"/>
            <w:tcMar>
              <w:top w:w="0" w:type="dxa"/>
              <w:left w:w="0" w:type="dxa"/>
              <w:bottom w:w="0" w:type="dxa"/>
              <w:right w:w="0" w:type="dxa"/>
            </w:tcMar>
            <w:vAlign w:val="center"/>
          </w:tcPr>
          <w:p w14:paraId="68C7642E" w14:textId="77777777" w:rsidR="00C56572" w:rsidRDefault="00C56572">
            <w:pPr>
              <w:keepNext/>
              <w:spacing w:before="100" w:after="100"/>
              <w:ind w:left="100" w:right="100"/>
            </w:pPr>
          </w:p>
        </w:tc>
        <w:tc>
          <w:tcPr>
            <w:tcW w:w="936" w:type="dxa"/>
            <w:shd w:val="clear" w:color="auto" w:fill="FFFFFF"/>
            <w:tcMar>
              <w:top w:w="0" w:type="dxa"/>
              <w:left w:w="0" w:type="dxa"/>
              <w:bottom w:w="0" w:type="dxa"/>
              <w:right w:w="0" w:type="dxa"/>
            </w:tcMar>
            <w:vAlign w:val="center"/>
          </w:tcPr>
          <w:p w14:paraId="445B2C40" w14:textId="77777777" w:rsidR="00C56572" w:rsidRDefault="00C56572">
            <w:pPr>
              <w:keepNext/>
              <w:spacing w:before="100" w:after="100"/>
              <w:ind w:left="100" w:right="100"/>
            </w:pPr>
          </w:p>
        </w:tc>
        <w:tc>
          <w:tcPr>
            <w:tcW w:w="975" w:type="dxa"/>
            <w:shd w:val="clear" w:color="auto" w:fill="FFFFFF"/>
            <w:tcMar>
              <w:top w:w="0" w:type="dxa"/>
              <w:left w:w="0" w:type="dxa"/>
              <w:bottom w:w="0" w:type="dxa"/>
              <w:right w:w="0" w:type="dxa"/>
            </w:tcMar>
            <w:vAlign w:val="center"/>
          </w:tcPr>
          <w:p w14:paraId="78BD7088" w14:textId="77777777" w:rsidR="00C56572" w:rsidRDefault="00C56572">
            <w:pPr>
              <w:keepNext/>
              <w:spacing w:before="100" w:after="100"/>
              <w:ind w:left="100" w:right="100"/>
            </w:pPr>
          </w:p>
        </w:tc>
        <w:tc>
          <w:tcPr>
            <w:tcW w:w="878" w:type="dxa"/>
            <w:shd w:val="clear" w:color="auto" w:fill="FFFFFF"/>
            <w:tcMar>
              <w:top w:w="0" w:type="dxa"/>
              <w:left w:w="0" w:type="dxa"/>
              <w:bottom w:w="0" w:type="dxa"/>
              <w:right w:w="0" w:type="dxa"/>
            </w:tcMar>
            <w:vAlign w:val="center"/>
          </w:tcPr>
          <w:p w14:paraId="16931715" w14:textId="77777777" w:rsidR="00C56572" w:rsidRDefault="00C56572">
            <w:pPr>
              <w:keepNext/>
              <w:spacing w:before="100" w:after="100"/>
              <w:ind w:left="100" w:right="100"/>
            </w:pPr>
          </w:p>
        </w:tc>
      </w:tr>
      <w:tr w:rsidR="00C56572" w14:paraId="53D00391" w14:textId="77777777" w:rsidTr="00C56572">
        <w:trPr>
          <w:cantSplit/>
          <w:jc w:val="center"/>
        </w:trPr>
        <w:tc>
          <w:tcPr>
            <w:tcW w:w="1387" w:type="dxa"/>
            <w:shd w:val="clear" w:color="auto" w:fill="FFFFFF"/>
            <w:tcMar>
              <w:top w:w="0" w:type="dxa"/>
              <w:left w:w="0" w:type="dxa"/>
              <w:bottom w:w="0" w:type="dxa"/>
              <w:right w:w="0" w:type="dxa"/>
            </w:tcMar>
            <w:vAlign w:val="center"/>
          </w:tcPr>
          <w:p w14:paraId="44C5BE60"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71255272"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Baiama</w:t>
            </w:r>
            <w:proofErr w:type="spellEnd"/>
          </w:p>
        </w:tc>
        <w:tc>
          <w:tcPr>
            <w:tcW w:w="955" w:type="dxa"/>
            <w:shd w:val="clear" w:color="auto" w:fill="FFFFFF"/>
            <w:tcMar>
              <w:top w:w="0" w:type="dxa"/>
              <w:left w:w="0" w:type="dxa"/>
              <w:bottom w:w="0" w:type="dxa"/>
              <w:right w:w="0" w:type="dxa"/>
            </w:tcMar>
            <w:vAlign w:val="center"/>
          </w:tcPr>
          <w:p w14:paraId="3FD8DCFF" w14:textId="77777777" w:rsidR="00C56572" w:rsidRDefault="009B5B44">
            <w:pPr>
              <w:keepNext/>
              <w:spacing w:before="100" w:after="100"/>
              <w:ind w:left="100" w:right="100"/>
            </w:pPr>
            <w:r>
              <w:rPr>
                <w:rFonts w:ascii="Helvetica" w:eastAsia="Helvetica" w:hAnsi="Helvetica" w:cs="Helvetica"/>
                <w:color w:val="000000"/>
                <w:sz w:val="14"/>
                <w:szCs w:val="14"/>
              </w:rPr>
              <w:t>52 (0.6%)</w:t>
            </w:r>
          </w:p>
        </w:tc>
        <w:tc>
          <w:tcPr>
            <w:tcW w:w="1185" w:type="dxa"/>
            <w:shd w:val="clear" w:color="auto" w:fill="FFFFFF"/>
            <w:tcMar>
              <w:top w:w="0" w:type="dxa"/>
              <w:left w:w="0" w:type="dxa"/>
              <w:bottom w:w="0" w:type="dxa"/>
              <w:right w:w="0" w:type="dxa"/>
            </w:tcMar>
            <w:vAlign w:val="center"/>
          </w:tcPr>
          <w:p w14:paraId="7DA2E698" w14:textId="77777777" w:rsidR="00C56572" w:rsidRDefault="009B5B44">
            <w:pPr>
              <w:keepNext/>
              <w:spacing w:before="100" w:after="100"/>
              <w:ind w:left="100" w:right="100"/>
            </w:pPr>
            <w:r>
              <w:rPr>
                <w:rFonts w:ascii="Helvetica" w:eastAsia="Helvetica" w:hAnsi="Helvetica" w:cs="Helvetica"/>
                <w:color w:val="000000"/>
                <w:sz w:val="14"/>
                <w:szCs w:val="14"/>
              </w:rPr>
              <w:t>46 (&lt;0.1%)</w:t>
            </w:r>
          </w:p>
        </w:tc>
        <w:tc>
          <w:tcPr>
            <w:tcW w:w="1271" w:type="dxa"/>
            <w:shd w:val="clear" w:color="auto" w:fill="FFFFFF"/>
            <w:tcMar>
              <w:top w:w="0" w:type="dxa"/>
              <w:left w:w="0" w:type="dxa"/>
              <w:bottom w:w="0" w:type="dxa"/>
              <w:right w:w="0" w:type="dxa"/>
            </w:tcMar>
            <w:vAlign w:val="center"/>
          </w:tcPr>
          <w:p w14:paraId="6D754BC1" w14:textId="77777777" w:rsidR="00C56572" w:rsidRDefault="009B5B44">
            <w:pPr>
              <w:keepNext/>
              <w:spacing w:before="100" w:after="100"/>
              <w:ind w:left="100" w:right="100"/>
            </w:pPr>
            <w:r>
              <w:rPr>
                <w:rFonts w:ascii="Helvetica" w:eastAsia="Helvetica" w:hAnsi="Helvetica" w:cs="Helvetica"/>
                <w:color w:val="000000"/>
                <w:sz w:val="14"/>
                <w:szCs w:val="14"/>
              </w:rPr>
              <w:t>4 (&lt;0.1%)</w:t>
            </w:r>
          </w:p>
        </w:tc>
        <w:tc>
          <w:tcPr>
            <w:tcW w:w="936" w:type="dxa"/>
            <w:shd w:val="clear" w:color="auto" w:fill="FFFFFF"/>
            <w:tcMar>
              <w:top w:w="0" w:type="dxa"/>
              <w:left w:w="0" w:type="dxa"/>
              <w:bottom w:w="0" w:type="dxa"/>
              <w:right w:w="0" w:type="dxa"/>
            </w:tcMar>
            <w:vAlign w:val="center"/>
          </w:tcPr>
          <w:p w14:paraId="47E812BD"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975" w:type="dxa"/>
            <w:shd w:val="clear" w:color="auto" w:fill="FFFFFF"/>
            <w:tcMar>
              <w:top w:w="0" w:type="dxa"/>
              <w:left w:w="0" w:type="dxa"/>
              <w:bottom w:w="0" w:type="dxa"/>
              <w:right w:w="0" w:type="dxa"/>
            </w:tcMar>
            <w:vAlign w:val="center"/>
          </w:tcPr>
          <w:p w14:paraId="2D23BE98"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4F539034"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682444CA" w14:textId="77777777" w:rsidTr="00C56572">
        <w:trPr>
          <w:cantSplit/>
          <w:jc w:val="center"/>
        </w:trPr>
        <w:tc>
          <w:tcPr>
            <w:tcW w:w="1387" w:type="dxa"/>
            <w:shd w:val="clear" w:color="auto" w:fill="FFFFFF"/>
            <w:tcMar>
              <w:top w:w="0" w:type="dxa"/>
              <w:left w:w="0" w:type="dxa"/>
              <w:bottom w:w="0" w:type="dxa"/>
              <w:right w:w="0" w:type="dxa"/>
            </w:tcMar>
            <w:vAlign w:val="center"/>
          </w:tcPr>
          <w:p w14:paraId="6E25A1FF"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34C4A90D"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Lalehun</w:t>
            </w:r>
            <w:proofErr w:type="spellEnd"/>
          </w:p>
        </w:tc>
        <w:tc>
          <w:tcPr>
            <w:tcW w:w="955" w:type="dxa"/>
            <w:shd w:val="clear" w:color="auto" w:fill="FFFFFF"/>
            <w:tcMar>
              <w:top w:w="0" w:type="dxa"/>
              <w:left w:w="0" w:type="dxa"/>
              <w:bottom w:w="0" w:type="dxa"/>
              <w:right w:w="0" w:type="dxa"/>
            </w:tcMar>
            <w:vAlign w:val="center"/>
          </w:tcPr>
          <w:p w14:paraId="77962379" w14:textId="77777777" w:rsidR="00C56572" w:rsidRDefault="009B5B44">
            <w:pPr>
              <w:keepNext/>
              <w:spacing w:before="100" w:after="100"/>
              <w:ind w:left="100" w:right="100"/>
            </w:pPr>
            <w:r>
              <w:rPr>
                <w:rFonts w:ascii="Helvetica" w:eastAsia="Helvetica" w:hAnsi="Helvetica" w:cs="Helvetica"/>
                <w:color w:val="000000"/>
                <w:sz w:val="14"/>
                <w:szCs w:val="14"/>
              </w:rPr>
              <w:t>20 (0.2%)</w:t>
            </w:r>
          </w:p>
        </w:tc>
        <w:tc>
          <w:tcPr>
            <w:tcW w:w="1185" w:type="dxa"/>
            <w:shd w:val="clear" w:color="auto" w:fill="FFFFFF"/>
            <w:tcMar>
              <w:top w:w="0" w:type="dxa"/>
              <w:left w:w="0" w:type="dxa"/>
              <w:bottom w:w="0" w:type="dxa"/>
              <w:right w:w="0" w:type="dxa"/>
            </w:tcMar>
            <w:vAlign w:val="center"/>
          </w:tcPr>
          <w:p w14:paraId="55DBCB4C" w14:textId="77777777" w:rsidR="00C56572" w:rsidRDefault="009B5B44">
            <w:pPr>
              <w:keepNext/>
              <w:spacing w:before="100" w:after="100"/>
              <w:ind w:left="100" w:right="100"/>
            </w:pPr>
            <w:r>
              <w:rPr>
                <w:rFonts w:ascii="Helvetica" w:eastAsia="Helvetica" w:hAnsi="Helvetica" w:cs="Helvetica"/>
                <w:color w:val="000000"/>
                <w:sz w:val="14"/>
                <w:szCs w:val="14"/>
              </w:rPr>
              <w:t>12 (&lt;0.1%)</w:t>
            </w:r>
          </w:p>
        </w:tc>
        <w:tc>
          <w:tcPr>
            <w:tcW w:w="1271" w:type="dxa"/>
            <w:shd w:val="clear" w:color="auto" w:fill="FFFFFF"/>
            <w:tcMar>
              <w:top w:w="0" w:type="dxa"/>
              <w:left w:w="0" w:type="dxa"/>
              <w:bottom w:w="0" w:type="dxa"/>
              <w:right w:w="0" w:type="dxa"/>
            </w:tcMar>
            <w:vAlign w:val="center"/>
          </w:tcPr>
          <w:p w14:paraId="6C1303A4" w14:textId="77777777" w:rsidR="00C56572" w:rsidRDefault="009B5B44">
            <w:pPr>
              <w:keepNext/>
              <w:spacing w:before="100" w:after="100"/>
              <w:ind w:left="100" w:right="100"/>
            </w:pPr>
            <w:r>
              <w:rPr>
                <w:rFonts w:ascii="Helvetica" w:eastAsia="Helvetica" w:hAnsi="Helvetica" w:cs="Helvetica"/>
                <w:color w:val="000000"/>
                <w:sz w:val="14"/>
                <w:szCs w:val="14"/>
              </w:rPr>
              <w:t>5 (&lt;0.1%)</w:t>
            </w:r>
          </w:p>
        </w:tc>
        <w:tc>
          <w:tcPr>
            <w:tcW w:w="936" w:type="dxa"/>
            <w:shd w:val="clear" w:color="auto" w:fill="FFFFFF"/>
            <w:tcMar>
              <w:top w:w="0" w:type="dxa"/>
              <w:left w:w="0" w:type="dxa"/>
              <w:bottom w:w="0" w:type="dxa"/>
              <w:right w:w="0" w:type="dxa"/>
            </w:tcMar>
            <w:vAlign w:val="center"/>
          </w:tcPr>
          <w:p w14:paraId="307F8D09" w14:textId="77777777" w:rsidR="00C56572" w:rsidRDefault="009B5B44">
            <w:pPr>
              <w:keepNext/>
              <w:spacing w:before="100" w:after="100"/>
              <w:ind w:left="100" w:right="100"/>
            </w:pPr>
            <w:r>
              <w:rPr>
                <w:rFonts w:ascii="Helvetica" w:eastAsia="Helvetica" w:hAnsi="Helvetica" w:cs="Helvetica"/>
                <w:color w:val="000000"/>
                <w:sz w:val="14"/>
                <w:szCs w:val="14"/>
              </w:rPr>
              <w:t>3 (&lt;0.1%)</w:t>
            </w:r>
          </w:p>
        </w:tc>
        <w:tc>
          <w:tcPr>
            <w:tcW w:w="975" w:type="dxa"/>
            <w:shd w:val="clear" w:color="auto" w:fill="FFFFFF"/>
            <w:tcMar>
              <w:top w:w="0" w:type="dxa"/>
              <w:left w:w="0" w:type="dxa"/>
              <w:bottom w:w="0" w:type="dxa"/>
              <w:right w:w="0" w:type="dxa"/>
            </w:tcMar>
            <w:vAlign w:val="center"/>
          </w:tcPr>
          <w:p w14:paraId="28525FD2"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7B32D50D"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388F7509" w14:textId="77777777" w:rsidTr="00C56572">
        <w:trPr>
          <w:cantSplit/>
          <w:jc w:val="center"/>
        </w:trPr>
        <w:tc>
          <w:tcPr>
            <w:tcW w:w="1387" w:type="dxa"/>
            <w:shd w:val="clear" w:color="auto" w:fill="FFFFFF"/>
            <w:tcMar>
              <w:top w:w="0" w:type="dxa"/>
              <w:left w:w="0" w:type="dxa"/>
              <w:bottom w:w="0" w:type="dxa"/>
              <w:right w:w="0" w:type="dxa"/>
            </w:tcMar>
            <w:vAlign w:val="center"/>
          </w:tcPr>
          <w:p w14:paraId="526FD6F8" w14:textId="77777777" w:rsidR="00C56572" w:rsidRDefault="00C56572">
            <w:pPr>
              <w:keepNext/>
              <w:spacing w:before="100" w:after="100"/>
              <w:ind w:left="100" w:right="100"/>
            </w:pPr>
          </w:p>
        </w:tc>
        <w:tc>
          <w:tcPr>
            <w:tcW w:w="1037" w:type="dxa"/>
            <w:shd w:val="clear" w:color="auto" w:fill="FFFFFF"/>
            <w:tcMar>
              <w:top w:w="0" w:type="dxa"/>
              <w:left w:w="0" w:type="dxa"/>
              <w:bottom w:w="0" w:type="dxa"/>
              <w:right w:w="0" w:type="dxa"/>
            </w:tcMar>
            <w:vAlign w:val="center"/>
          </w:tcPr>
          <w:p w14:paraId="2796BCEA"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Lambayama</w:t>
            </w:r>
            <w:proofErr w:type="spellEnd"/>
          </w:p>
        </w:tc>
        <w:tc>
          <w:tcPr>
            <w:tcW w:w="955" w:type="dxa"/>
            <w:shd w:val="clear" w:color="auto" w:fill="FFFFFF"/>
            <w:tcMar>
              <w:top w:w="0" w:type="dxa"/>
              <w:left w:w="0" w:type="dxa"/>
              <w:bottom w:w="0" w:type="dxa"/>
              <w:right w:w="0" w:type="dxa"/>
            </w:tcMar>
            <w:vAlign w:val="center"/>
          </w:tcPr>
          <w:p w14:paraId="5CDA2829" w14:textId="77777777" w:rsidR="00C56572" w:rsidRDefault="009B5B44">
            <w:pPr>
              <w:keepNext/>
              <w:spacing w:before="100" w:after="100"/>
              <w:ind w:left="100" w:right="100"/>
            </w:pPr>
            <w:r>
              <w:rPr>
                <w:rFonts w:ascii="Helvetica" w:eastAsia="Helvetica" w:hAnsi="Helvetica" w:cs="Helvetica"/>
                <w:color w:val="000000"/>
                <w:sz w:val="14"/>
                <w:szCs w:val="14"/>
              </w:rPr>
              <w:t>4 (&lt;0.1%)</w:t>
            </w:r>
          </w:p>
        </w:tc>
        <w:tc>
          <w:tcPr>
            <w:tcW w:w="1185" w:type="dxa"/>
            <w:shd w:val="clear" w:color="auto" w:fill="FFFFFF"/>
            <w:tcMar>
              <w:top w:w="0" w:type="dxa"/>
              <w:left w:w="0" w:type="dxa"/>
              <w:bottom w:w="0" w:type="dxa"/>
              <w:right w:w="0" w:type="dxa"/>
            </w:tcMar>
            <w:vAlign w:val="center"/>
          </w:tcPr>
          <w:p w14:paraId="38438DDA"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1271" w:type="dxa"/>
            <w:shd w:val="clear" w:color="auto" w:fill="FFFFFF"/>
            <w:tcMar>
              <w:top w:w="0" w:type="dxa"/>
              <w:left w:w="0" w:type="dxa"/>
              <w:bottom w:w="0" w:type="dxa"/>
              <w:right w:w="0" w:type="dxa"/>
            </w:tcMar>
            <w:vAlign w:val="center"/>
          </w:tcPr>
          <w:p w14:paraId="12A5BFB0"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936" w:type="dxa"/>
            <w:shd w:val="clear" w:color="auto" w:fill="FFFFFF"/>
            <w:tcMar>
              <w:top w:w="0" w:type="dxa"/>
              <w:left w:w="0" w:type="dxa"/>
              <w:bottom w:w="0" w:type="dxa"/>
              <w:right w:w="0" w:type="dxa"/>
            </w:tcMar>
            <w:vAlign w:val="center"/>
          </w:tcPr>
          <w:p w14:paraId="7BB76E18"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975" w:type="dxa"/>
            <w:shd w:val="clear" w:color="auto" w:fill="FFFFFF"/>
            <w:tcMar>
              <w:top w:w="0" w:type="dxa"/>
              <w:left w:w="0" w:type="dxa"/>
              <w:bottom w:w="0" w:type="dxa"/>
              <w:right w:w="0" w:type="dxa"/>
            </w:tcMar>
            <w:vAlign w:val="center"/>
          </w:tcPr>
          <w:p w14:paraId="47078089"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shd w:val="clear" w:color="auto" w:fill="FFFFFF"/>
            <w:tcMar>
              <w:top w:w="0" w:type="dxa"/>
              <w:left w:w="0" w:type="dxa"/>
              <w:bottom w:w="0" w:type="dxa"/>
              <w:right w:w="0" w:type="dxa"/>
            </w:tcMar>
            <w:vAlign w:val="center"/>
          </w:tcPr>
          <w:p w14:paraId="05DADE51" w14:textId="77777777" w:rsidR="00C56572" w:rsidRDefault="009B5B44">
            <w:pPr>
              <w:keepNext/>
              <w:spacing w:before="100" w:after="100"/>
              <w:ind w:left="100" w:right="100"/>
            </w:pPr>
            <w:r>
              <w:rPr>
                <w:rFonts w:ascii="Helvetica" w:eastAsia="Helvetica" w:hAnsi="Helvetica" w:cs="Helvetica"/>
                <w:color w:val="000000"/>
                <w:sz w:val="14"/>
                <w:szCs w:val="14"/>
              </w:rPr>
              <w:t>-</w:t>
            </w:r>
          </w:p>
        </w:tc>
      </w:tr>
      <w:tr w:rsidR="00C56572" w14:paraId="2D2C1E12" w14:textId="77777777" w:rsidTr="00C56572">
        <w:trPr>
          <w:cantSplit/>
          <w:jc w:val="center"/>
        </w:trPr>
        <w:tc>
          <w:tcPr>
            <w:tcW w:w="1387" w:type="dxa"/>
            <w:tcBorders>
              <w:bottom w:val="single" w:sz="16" w:space="0" w:color="666666"/>
            </w:tcBorders>
            <w:shd w:val="clear" w:color="auto" w:fill="FFFFFF"/>
            <w:tcMar>
              <w:top w:w="0" w:type="dxa"/>
              <w:left w:w="0" w:type="dxa"/>
              <w:bottom w:w="0" w:type="dxa"/>
              <w:right w:w="0" w:type="dxa"/>
            </w:tcMar>
            <w:vAlign w:val="center"/>
          </w:tcPr>
          <w:p w14:paraId="7289A92B" w14:textId="77777777" w:rsidR="00C56572" w:rsidRDefault="00C56572">
            <w:pPr>
              <w:keepNext/>
              <w:spacing w:before="100" w:after="100"/>
              <w:ind w:left="100" w:right="100"/>
            </w:pPr>
          </w:p>
        </w:tc>
        <w:tc>
          <w:tcPr>
            <w:tcW w:w="1037" w:type="dxa"/>
            <w:tcBorders>
              <w:bottom w:val="single" w:sz="16" w:space="0" w:color="666666"/>
            </w:tcBorders>
            <w:shd w:val="clear" w:color="auto" w:fill="FFFFFF"/>
            <w:tcMar>
              <w:top w:w="0" w:type="dxa"/>
              <w:left w:w="0" w:type="dxa"/>
              <w:bottom w:w="0" w:type="dxa"/>
              <w:right w:w="0" w:type="dxa"/>
            </w:tcMar>
            <w:vAlign w:val="center"/>
          </w:tcPr>
          <w:p w14:paraId="262BBABA" w14:textId="77777777" w:rsidR="00C56572" w:rsidRDefault="009B5B44">
            <w:pPr>
              <w:keepNext/>
              <w:spacing w:before="100" w:after="100"/>
              <w:ind w:left="100" w:right="100"/>
            </w:pPr>
            <w:proofErr w:type="spellStart"/>
            <w:r>
              <w:rPr>
                <w:rFonts w:ascii="Helvetica" w:eastAsia="Helvetica" w:hAnsi="Helvetica" w:cs="Helvetica"/>
                <w:color w:val="000000"/>
                <w:sz w:val="14"/>
                <w:szCs w:val="14"/>
              </w:rPr>
              <w:t>Seilama</w:t>
            </w:r>
            <w:proofErr w:type="spellEnd"/>
          </w:p>
        </w:tc>
        <w:tc>
          <w:tcPr>
            <w:tcW w:w="955" w:type="dxa"/>
            <w:tcBorders>
              <w:bottom w:val="single" w:sz="16" w:space="0" w:color="666666"/>
            </w:tcBorders>
            <w:shd w:val="clear" w:color="auto" w:fill="FFFFFF"/>
            <w:tcMar>
              <w:top w:w="0" w:type="dxa"/>
              <w:left w:w="0" w:type="dxa"/>
              <w:bottom w:w="0" w:type="dxa"/>
              <w:right w:w="0" w:type="dxa"/>
            </w:tcMar>
            <w:vAlign w:val="center"/>
          </w:tcPr>
          <w:p w14:paraId="76A73ED2" w14:textId="77777777" w:rsidR="00C56572" w:rsidRDefault="009B5B44">
            <w:pPr>
              <w:keepNext/>
              <w:spacing w:before="100" w:after="100"/>
              <w:ind w:left="100" w:right="100"/>
            </w:pPr>
            <w:r>
              <w:rPr>
                <w:rFonts w:ascii="Helvetica" w:eastAsia="Helvetica" w:hAnsi="Helvetica" w:cs="Helvetica"/>
                <w:color w:val="000000"/>
                <w:sz w:val="14"/>
                <w:szCs w:val="14"/>
              </w:rPr>
              <w:t>14 (&lt;0.1%)</w:t>
            </w:r>
          </w:p>
        </w:tc>
        <w:tc>
          <w:tcPr>
            <w:tcW w:w="1185" w:type="dxa"/>
            <w:tcBorders>
              <w:bottom w:val="single" w:sz="16" w:space="0" w:color="666666"/>
            </w:tcBorders>
            <w:shd w:val="clear" w:color="auto" w:fill="FFFFFF"/>
            <w:tcMar>
              <w:top w:w="0" w:type="dxa"/>
              <w:left w:w="0" w:type="dxa"/>
              <w:bottom w:w="0" w:type="dxa"/>
              <w:right w:w="0" w:type="dxa"/>
            </w:tcMar>
            <w:vAlign w:val="center"/>
          </w:tcPr>
          <w:p w14:paraId="0921E28C" w14:textId="77777777" w:rsidR="00C56572" w:rsidRDefault="009B5B44">
            <w:pPr>
              <w:keepNext/>
              <w:spacing w:before="100" w:after="100"/>
              <w:ind w:left="100" w:right="100"/>
            </w:pPr>
            <w:r>
              <w:rPr>
                <w:rFonts w:ascii="Helvetica" w:eastAsia="Helvetica" w:hAnsi="Helvetica" w:cs="Helvetica"/>
                <w:color w:val="000000"/>
                <w:sz w:val="14"/>
                <w:szCs w:val="14"/>
              </w:rPr>
              <w:t>2 (&lt;0.1%)</w:t>
            </w:r>
          </w:p>
        </w:tc>
        <w:tc>
          <w:tcPr>
            <w:tcW w:w="1271" w:type="dxa"/>
            <w:tcBorders>
              <w:bottom w:val="single" w:sz="16" w:space="0" w:color="666666"/>
            </w:tcBorders>
            <w:shd w:val="clear" w:color="auto" w:fill="FFFFFF"/>
            <w:tcMar>
              <w:top w:w="0" w:type="dxa"/>
              <w:left w:w="0" w:type="dxa"/>
              <w:bottom w:w="0" w:type="dxa"/>
              <w:right w:w="0" w:type="dxa"/>
            </w:tcMar>
            <w:vAlign w:val="center"/>
          </w:tcPr>
          <w:p w14:paraId="73FCC9D5" w14:textId="77777777" w:rsidR="00C56572" w:rsidRDefault="009B5B44">
            <w:pPr>
              <w:keepNext/>
              <w:spacing w:before="100" w:after="100"/>
              <w:ind w:left="100" w:right="100"/>
            </w:pPr>
            <w:r>
              <w:rPr>
                <w:rFonts w:ascii="Helvetica" w:eastAsia="Helvetica" w:hAnsi="Helvetica" w:cs="Helvetica"/>
                <w:color w:val="000000"/>
                <w:sz w:val="14"/>
                <w:szCs w:val="14"/>
              </w:rPr>
              <w:t>6 (&lt;0.1%)</w:t>
            </w:r>
          </w:p>
        </w:tc>
        <w:tc>
          <w:tcPr>
            <w:tcW w:w="936" w:type="dxa"/>
            <w:tcBorders>
              <w:bottom w:val="single" w:sz="16" w:space="0" w:color="666666"/>
            </w:tcBorders>
            <w:shd w:val="clear" w:color="auto" w:fill="FFFFFF"/>
            <w:tcMar>
              <w:top w:w="0" w:type="dxa"/>
              <w:left w:w="0" w:type="dxa"/>
              <w:bottom w:w="0" w:type="dxa"/>
              <w:right w:w="0" w:type="dxa"/>
            </w:tcMar>
            <w:vAlign w:val="center"/>
          </w:tcPr>
          <w:p w14:paraId="43D7DA54" w14:textId="77777777" w:rsidR="00C56572" w:rsidRDefault="009B5B44">
            <w:pPr>
              <w:keepNext/>
              <w:spacing w:before="100" w:after="100"/>
              <w:ind w:left="100" w:right="100"/>
            </w:pPr>
            <w:r>
              <w:rPr>
                <w:rFonts w:ascii="Helvetica" w:eastAsia="Helvetica" w:hAnsi="Helvetica" w:cs="Helvetica"/>
                <w:color w:val="000000"/>
                <w:sz w:val="14"/>
                <w:szCs w:val="14"/>
              </w:rPr>
              <w:t>5 (&lt;0.1%)</w:t>
            </w:r>
          </w:p>
        </w:tc>
        <w:tc>
          <w:tcPr>
            <w:tcW w:w="975" w:type="dxa"/>
            <w:tcBorders>
              <w:bottom w:val="single" w:sz="16" w:space="0" w:color="666666"/>
            </w:tcBorders>
            <w:shd w:val="clear" w:color="auto" w:fill="FFFFFF"/>
            <w:tcMar>
              <w:top w:w="0" w:type="dxa"/>
              <w:left w:w="0" w:type="dxa"/>
              <w:bottom w:w="0" w:type="dxa"/>
              <w:right w:w="0" w:type="dxa"/>
            </w:tcMar>
            <w:vAlign w:val="center"/>
          </w:tcPr>
          <w:p w14:paraId="4ADF9C5C" w14:textId="77777777" w:rsidR="00C56572" w:rsidRDefault="009B5B44">
            <w:pPr>
              <w:keepNext/>
              <w:spacing w:before="100" w:after="100"/>
              <w:ind w:left="100" w:right="100"/>
            </w:pPr>
            <w:r>
              <w:rPr>
                <w:rFonts w:ascii="Helvetica" w:eastAsia="Helvetica" w:hAnsi="Helvetica" w:cs="Helvetica"/>
                <w:color w:val="000000"/>
                <w:sz w:val="14"/>
                <w:szCs w:val="14"/>
              </w:rPr>
              <w:t>-</w:t>
            </w:r>
          </w:p>
        </w:tc>
        <w:tc>
          <w:tcPr>
            <w:tcW w:w="878" w:type="dxa"/>
            <w:tcBorders>
              <w:bottom w:val="single" w:sz="16" w:space="0" w:color="666666"/>
            </w:tcBorders>
            <w:shd w:val="clear" w:color="auto" w:fill="FFFFFF"/>
            <w:tcMar>
              <w:top w:w="0" w:type="dxa"/>
              <w:left w:w="0" w:type="dxa"/>
              <w:bottom w:w="0" w:type="dxa"/>
              <w:right w:w="0" w:type="dxa"/>
            </w:tcMar>
            <w:vAlign w:val="center"/>
          </w:tcPr>
          <w:p w14:paraId="7F7E5913" w14:textId="77777777" w:rsidR="00C56572" w:rsidRDefault="009B5B44">
            <w:pPr>
              <w:keepNext/>
              <w:spacing w:before="100" w:after="100"/>
              <w:ind w:left="100" w:right="100"/>
            </w:pPr>
            <w:r>
              <w:rPr>
                <w:rFonts w:ascii="Helvetica" w:eastAsia="Helvetica" w:hAnsi="Helvetica" w:cs="Helvetica"/>
                <w:color w:val="000000"/>
                <w:sz w:val="14"/>
                <w:szCs w:val="14"/>
              </w:rPr>
              <w:t>1 (&lt;0.1%)</w:t>
            </w:r>
          </w:p>
        </w:tc>
      </w:tr>
    </w:tbl>
    <w:p w14:paraId="57AE1ABC" w14:textId="77777777" w:rsidR="00C56572" w:rsidRDefault="009B5B44">
      <w:pPr>
        <w:pStyle w:val="Heading2"/>
      </w:pPr>
      <w:bookmarkStart w:id="145" w:name="X122ce6682c29795cc1299448a23f6ba80b63b2e"/>
      <w:bookmarkEnd w:id="117"/>
      <w:r>
        <w:t>Estimating the effect of land use on species occurrence and richness</w:t>
      </w:r>
    </w:p>
    <w:p w14:paraId="4D447D3B" w14:textId="6A6F5790" w:rsidR="00C56572" w:rsidRDefault="009B5B44">
      <w:pPr>
        <w:pStyle w:val="FirstParagraph"/>
      </w:pPr>
      <w:r>
        <w:t>We modelled the association of land-use type on the occurrence of small mammal species in a multi-species framework, incorporating incomplete detection adjusting for co-variates that could influence species occurrence. We found that several species occurred solely within human dominated landscapes (Villages, either within or without buildings, or Agriculture) or within minimally disturbed land</w:t>
      </w:r>
      <w:ins w:id="146" w:author="Deborah Watson-Jones" w:date="2022-09-28T15:23:00Z">
        <w:r w:rsidR="0008355C">
          <w:t xml:space="preserve"> </w:t>
        </w:r>
      </w:ins>
      <w:r>
        <w:t xml:space="preserve">use types (Forested areas) (Figure </w:t>
      </w:r>
      <w:del w:id="147" w:author="David Simons" w:date="2022-10-14T09:22:00Z">
        <w:r w:rsidDel="008D7FDE">
          <w:delText>4</w:delText>
        </w:r>
      </w:del>
      <w:del w:id="148" w:author="David Simons" w:date="2022-10-14T09:28:00Z">
        <w:r w:rsidDel="00BF00E1">
          <w:delText>.</w:delText>
        </w:r>
      </w:del>
      <w:ins w:id="149" w:author="David Simons" w:date="2022-10-14T09:28:00Z">
        <w:r w:rsidR="00BF00E1">
          <w:t>2.</w:t>
        </w:r>
      </w:ins>
      <w:r>
        <w:t xml:space="preserve">). No species showed high probability of occurrence across all land-use types. This suggests that </w:t>
      </w:r>
      <w:del w:id="150" w:author="Deborah Watson-Jones" w:date="2022-09-28T15:23:00Z">
        <w:r w:rsidDel="0008355C">
          <w:delText xml:space="preserve">the </w:delText>
        </w:r>
      </w:del>
      <w:proofErr w:type="spellStart"/>
      <w:r>
        <w:t>heterogenenous</w:t>
      </w:r>
      <w:proofErr w:type="spellEnd"/>
      <w:r>
        <w:t xml:space="preserve"> land-use may limit dispersal of individuals from one region to another.</w:t>
      </w:r>
    </w:p>
    <w:p w14:paraId="57851F97" w14:textId="77777777" w:rsidR="00C56572" w:rsidRDefault="009B5B44">
      <w:pPr>
        <w:pStyle w:val="CaptionedFigure"/>
      </w:pPr>
      <w:r>
        <w:rPr>
          <w:noProof/>
          <w:lang w:val="en-GB" w:eastAsia="en-GB"/>
        </w:rPr>
        <w:lastRenderedPageBreak/>
        <w:drawing>
          <wp:inline distT="0" distB="0" distL="0" distR="0" wp14:anchorId="1AA5CEB7" wp14:editId="7C555679">
            <wp:extent cx="6004560" cy="4046220"/>
            <wp:effectExtent l="0" t="0" r="0" b="0"/>
            <wp:docPr id="39" name="Picture" descr="Figure 4. The sampled probability of occurrence (psi), within different land-use types, for the seven most commonly trapped small mammals. Colours signify the village site to highlight the observed heterogeneity between village sites in the occurrence of these species."/>
            <wp:cNvGraphicFramePr/>
            <a:graphic xmlns:a="http://schemas.openxmlformats.org/drawingml/2006/main">
              <a:graphicData uri="http://schemas.openxmlformats.org/drawingml/2006/picture">
                <pic:pic xmlns:pic="http://schemas.openxmlformats.org/drawingml/2006/picture">
                  <pic:nvPicPr>
                    <pic:cNvPr id="40" name="Picture" descr="/Users/david/r_repositories/chapter_3/output/model_1_plot.pdf"/>
                    <pic:cNvPicPr>
                      <a:picLocks noChangeAspect="1" noChangeArrowheads="1"/>
                    </pic:cNvPicPr>
                  </pic:nvPicPr>
                  <pic:blipFill>
                    <a:blip r:embed="rId12"/>
                    <a:stretch>
                      <a:fillRect/>
                    </a:stretch>
                  </pic:blipFill>
                  <pic:spPr bwMode="auto">
                    <a:xfrm>
                      <a:off x="0" y="0"/>
                      <a:ext cx="6004560" cy="4046220"/>
                    </a:xfrm>
                    <a:prstGeom prst="rect">
                      <a:avLst/>
                    </a:prstGeom>
                    <a:noFill/>
                    <a:ln w="9525">
                      <a:noFill/>
                      <a:headEnd/>
                      <a:tailEnd/>
                    </a:ln>
                  </pic:spPr>
                </pic:pic>
              </a:graphicData>
            </a:graphic>
          </wp:inline>
        </w:drawing>
      </w:r>
    </w:p>
    <w:p w14:paraId="2919D7EC" w14:textId="3B180976" w:rsidR="00C56572" w:rsidRDefault="009B5B44">
      <w:pPr>
        <w:pStyle w:val="ImageCaption"/>
      </w:pPr>
      <w:r>
        <w:t xml:space="preserve">Figure </w:t>
      </w:r>
      <w:del w:id="151" w:author="David Simons" w:date="2022-10-14T09:22:00Z">
        <w:r w:rsidDel="008D7FDE">
          <w:delText>4</w:delText>
        </w:r>
      </w:del>
      <w:ins w:id="152" w:author="David Simons" w:date="2022-10-14T09:28:00Z">
        <w:r w:rsidR="00BF00E1">
          <w:t>2</w:t>
        </w:r>
      </w:ins>
      <w:r>
        <w:t xml:space="preserve">. The sampled probability of occurrence (psi), within different land-use types, for the seven </w:t>
      </w:r>
      <w:proofErr w:type="gramStart"/>
      <w:r>
        <w:t>most commonly trapped</w:t>
      </w:r>
      <w:proofErr w:type="gramEnd"/>
      <w:r>
        <w:t xml:space="preserve"> small mammals. </w:t>
      </w:r>
      <w:proofErr w:type="spellStart"/>
      <w:r>
        <w:t>Colours</w:t>
      </w:r>
      <w:proofErr w:type="spellEnd"/>
      <w:r>
        <w:t xml:space="preserve"> signify the village site to highlight the observed heterogeneity between village sites in the occurrence of these species.</w:t>
      </w:r>
    </w:p>
    <w:p w14:paraId="5F7D3A12" w14:textId="14A7DA28" w:rsidR="00C56572" w:rsidRDefault="009B5B44">
      <w:pPr>
        <w:pStyle w:val="BodyText"/>
      </w:pPr>
      <w:r>
        <w:t xml:space="preserve">We </w:t>
      </w:r>
      <w:commentRangeStart w:id="153"/>
      <w:r>
        <w:t>found high heterogeneity in the probability of occurrence within different land-use types by study village</w:t>
      </w:r>
      <w:commentRangeEnd w:id="153"/>
      <w:r w:rsidR="0065147F">
        <w:rPr>
          <w:rStyle w:val="CommentReference"/>
        </w:rPr>
        <w:commentReference w:id="153"/>
      </w:r>
      <w:r>
        <w:t xml:space="preserve">. For example, the median probability of occurrence of </w:t>
      </w:r>
      <w:r>
        <w:rPr>
          <w:i/>
          <w:iCs/>
        </w:rPr>
        <w:t>M. musculus</w:t>
      </w:r>
      <w:r>
        <w:t xml:space="preserve"> within a trapping grid in village settings was 0.30 (95% Credible Interval (C.I.) = 0.12-0.57) within buildings and 0.27 (95% C.I. = 0.15-0.43) outside </w:t>
      </w:r>
      <w:del w:id="154" w:author="Deborah Watson-Jones" w:date="2022-09-28T15:24:00Z">
        <w:r w:rsidDel="0065147F">
          <w:delText xml:space="preserve">of </w:delText>
        </w:r>
      </w:del>
      <w:r>
        <w:t xml:space="preserve">buildings in </w:t>
      </w:r>
      <w:proofErr w:type="spellStart"/>
      <w:r>
        <w:t>Lambayama</w:t>
      </w:r>
      <w:proofErr w:type="spellEnd"/>
      <w:r>
        <w:t xml:space="preserve"> but 0.01 (95% C.I. = &lt;0.01-0.05) and 0.01 (95% C.I. = &lt;0.01-0.04) respectively in all other villages. </w:t>
      </w:r>
      <w:commentRangeStart w:id="155"/>
      <w:r>
        <w:t xml:space="preserve">The probability of occurrence of </w:t>
      </w:r>
      <w:r>
        <w:rPr>
          <w:i/>
          <w:iCs/>
        </w:rPr>
        <w:t>M. natalensis</w:t>
      </w:r>
      <w:r>
        <w:t xml:space="preserve"> across all village sites was less heterogeneous, </w:t>
      </w:r>
      <w:commentRangeEnd w:id="155"/>
      <w:r w:rsidR="00EE3FDA">
        <w:rPr>
          <w:rStyle w:val="CommentReference"/>
        </w:rPr>
        <w:commentReference w:id="155"/>
      </w:r>
      <w:r>
        <w:t xml:space="preserve">with a median probability of occurrence within buildings of 0.10 (95% C.I. = 0.02-0.19), outside </w:t>
      </w:r>
      <w:del w:id="156" w:author="Deborah Watson-Jones" w:date="2022-09-28T15:25:00Z">
        <w:r w:rsidDel="0065147F">
          <w:delText xml:space="preserve">of </w:delText>
        </w:r>
      </w:del>
      <w:r>
        <w:t>buildings 0.08 (95% C.I. = 0.02-0.19)</w:t>
      </w:r>
      <w:ins w:id="157" w:author="Deborah Watson-Jones" w:date="2022-09-28T15:25:00Z">
        <w:r w:rsidR="0065147F">
          <w:t xml:space="preserve"> and</w:t>
        </w:r>
      </w:ins>
      <w:del w:id="158" w:author="Deborah Watson-Jones" w:date="2022-09-28T15:25:00Z">
        <w:r w:rsidDel="0065147F">
          <w:delText>,</w:delText>
        </w:r>
      </w:del>
      <w:r>
        <w:t xml:space="preserve"> agricultural settings 0.07 (95% C.I. = 0.01-0.13)</w:t>
      </w:r>
      <w:ins w:id="159" w:author="Deborah Watson-Jones" w:date="2022-09-28T15:25:00Z">
        <w:r w:rsidR="00EE3FDA">
          <w:t>.</w:t>
        </w:r>
      </w:ins>
      <w:del w:id="160" w:author="Deborah Watson-Jones" w:date="2022-09-28T15:25:00Z">
        <w:r w:rsidDel="00EE3FDA">
          <w:delText xml:space="preserve">, however, </w:delText>
        </w:r>
      </w:del>
      <w:ins w:id="161" w:author="Deborah Watson-Jones" w:date="2022-09-28T15:25:00Z">
        <w:r w:rsidR="00EE3FDA">
          <w:t>T</w:t>
        </w:r>
      </w:ins>
      <w:del w:id="162" w:author="Deborah Watson-Jones" w:date="2022-09-28T15:25:00Z">
        <w:r w:rsidDel="00EE3FDA">
          <w:delText>t</w:delText>
        </w:r>
      </w:del>
      <w:r>
        <w:t xml:space="preserve">he probability of occurrence in forested settings </w:t>
      </w:r>
      <w:ins w:id="163" w:author="Deborah Watson-Jones" w:date="2022-09-28T15:26:00Z">
        <w:r w:rsidR="00EE3FDA">
          <w:t xml:space="preserve">for this species </w:t>
        </w:r>
      </w:ins>
      <w:r>
        <w:t>was less than 0.01 (95% C.I. = &lt;0.01-0.02).</w:t>
      </w:r>
    </w:p>
    <w:p w14:paraId="6229AD5D" w14:textId="77777777" w:rsidR="00C56572" w:rsidRDefault="009B5B44">
      <w:pPr>
        <w:pStyle w:val="Heading2"/>
      </w:pPr>
      <w:bookmarkStart w:id="164" w:name="co-occurrence-of-species-needs-more-work"/>
      <w:bookmarkEnd w:id="145"/>
      <w:r>
        <w:t>Co-occurrence of species (Needs more work)</w:t>
      </w:r>
    </w:p>
    <w:p w14:paraId="73ECA70B" w14:textId="790533F2" w:rsidR="00C56572" w:rsidRDefault="009B5B44">
      <w:pPr>
        <w:pStyle w:val="FirstParagraph"/>
      </w:pPr>
      <w:r>
        <w:t xml:space="preserve">Finally, we found that species co-occurrence differed between species pairs. The probability of occurrence of </w:t>
      </w:r>
      <w:r>
        <w:rPr>
          <w:i/>
          <w:iCs/>
        </w:rPr>
        <w:t>M. natalensis</w:t>
      </w:r>
      <w:r>
        <w:t xml:space="preserve"> in the absence of </w:t>
      </w:r>
      <w:r>
        <w:rPr>
          <w:i/>
          <w:iCs/>
        </w:rPr>
        <w:t>M. musculus</w:t>
      </w:r>
      <w:r>
        <w:t xml:space="preserve"> was 0.28</w:t>
      </w:r>
      <w:ins w:id="165" w:author="Deborah Watson-Jones" w:date="2022-09-28T15:27:00Z">
        <w:r w:rsidR="00EE3FDA">
          <w:t>;</w:t>
        </w:r>
      </w:ins>
      <w:del w:id="166" w:author="Deborah Watson-Jones" w:date="2022-09-28T15:27:00Z">
        <w:r w:rsidDel="00EE3FDA">
          <w:delText>,</w:delText>
        </w:r>
      </w:del>
      <w:r>
        <w:t xml:space="preserve"> the presence of </w:t>
      </w:r>
      <w:r>
        <w:rPr>
          <w:i/>
          <w:iCs/>
        </w:rPr>
        <w:t>M. musculus</w:t>
      </w:r>
      <w:r>
        <w:t xml:space="preserve"> at a nearby trapping grid reduced this to 0.16. This antagonism was greater than that observed for another invasive rodent species</w:t>
      </w:r>
      <w:ins w:id="167" w:author="Deborah Watson-Jones" w:date="2022-09-28T15:27:00Z">
        <w:r w:rsidR="00EE3FDA">
          <w:t>,</w:t>
        </w:r>
      </w:ins>
      <w:r>
        <w:t xml:space="preserve"> </w:t>
      </w:r>
      <w:r>
        <w:rPr>
          <w:i/>
          <w:iCs/>
        </w:rPr>
        <w:t xml:space="preserve">R. </w:t>
      </w:r>
      <w:proofErr w:type="spellStart"/>
      <w:r>
        <w:rPr>
          <w:i/>
          <w:iCs/>
        </w:rPr>
        <w:t>rattus</w:t>
      </w:r>
      <w:proofErr w:type="spellEnd"/>
      <w:ins w:id="168" w:author="Deborah Watson-Jones" w:date="2022-09-28T15:27:00Z">
        <w:r w:rsidR="00EE3FDA">
          <w:rPr>
            <w:i/>
            <w:iCs/>
          </w:rPr>
          <w:t>,</w:t>
        </w:r>
      </w:ins>
      <w:r>
        <w:t xml:space="preserve"> where probability of occurrence of </w:t>
      </w:r>
      <w:r>
        <w:rPr>
          <w:i/>
          <w:iCs/>
        </w:rPr>
        <w:t>M. natalensis</w:t>
      </w:r>
      <w:r>
        <w:t xml:space="preserve"> in the absence of </w:t>
      </w:r>
      <w:r>
        <w:rPr>
          <w:i/>
          <w:iCs/>
        </w:rPr>
        <w:t xml:space="preserve">R. </w:t>
      </w:r>
      <w:proofErr w:type="spellStart"/>
      <w:r>
        <w:rPr>
          <w:i/>
          <w:iCs/>
        </w:rPr>
        <w:t>rattus</w:t>
      </w:r>
      <w:proofErr w:type="spellEnd"/>
      <w:r>
        <w:t xml:space="preserve"> was 0.24</w:t>
      </w:r>
      <w:ins w:id="169" w:author="Deborah Watson-Jones" w:date="2022-09-28T15:27:00Z">
        <w:r w:rsidR="00EE3FDA">
          <w:t xml:space="preserve"> and</w:t>
        </w:r>
      </w:ins>
      <w:del w:id="170" w:author="Deborah Watson-Jones" w:date="2022-09-28T15:27:00Z">
        <w:r w:rsidDel="00EE3FDA">
          <w:delText>,</w:delText>
        </w:r>
      </w:del>
      <w:r>
        <w:t xml:space="preserve"> the </w:t>
      </w:r>
      <w:r>
        <w:lastRenderedPageBreak/>
        <w:t xml:space="preserve">presence of </w:t>
      </w:r>
      <w:r>
        <w:rPr>
          <w:i/>
          <w:iCs/>
        </w:rPr>
        <w:t xml:space="preserve">R. </w:t>
      </w:r>
      <w:proofErr w:type="spellStart"/>
      <w:r>
        <w:rPr>
          <w:i/>
          <w:iCs/>
        </w:rPr>
        <w:t>rattus</w:t>
      </w:r>
      <w:proofErr w:type="spellEnd"/>
      <w:r>
        <w:t xml:space="preserve"> reduced this to 0.18. These findings further suggest a strong displacement effect of </w:t>
      </w:r>
      <w:r>
        <w:rPr>
          <w:i/>
          <w:iCs/>
        </w:rPr>
        <w:t>M. musculus</w:t>
      </w:r>
      <w:r>
        <w:t xml:space="preserve"> which is not seen with </w:t>
      </w:r>
      <w:r>
        <w:rPr>
          <w:i/>
          <w:iCs/>
        </w:rPr>
        <w:t xml:space="preserve">R. </w:t>
      </w:r>
      <w:proofErr w:type="spellStart"/>
      <w:r>
        <w:rPr>
          <w:i/>
          <w:iCs/>
        </w:rPr>
        <w:t>rattus</w:t>
      </w:r>
      <w:proofErr w:type="spellEnd"/>
      <w:r>
        <w:t xml:space="preserve"> at our study sites.</w:t>
      </w:r>
    </w:p>
    <w:p w14:paraId="58D13E2A" w14:textId="742422A7" w:rsidR="00C56572" w:rsidRDefault="009B5B44">
      <w:pPr>
        <w:pStyle w:val="Heading1"/>
      </w:pPr>
      <w:bookmarkStart w:id="171" w:name="discussion-bullet-points-for-now"/>
      <w:bookmarkEnd w:id="116"/>
      <w:bookmarkEnd w:id="164"/>
      <w:r>
        <w:t>Discussion (</w:t>
      </w:r>
      <w:r w:rsidR="008D132F">
        <w:t>Will need developing further</w:t>
      </w:r>
      <w:r>
        <w:t>)</w:t>
      </w:r>
    </w:p>
    <w:p w14:paraId="6E4AC41F" w14:textId="77777777" w:rsidR="00C56572" w:rsidRDefault="009B5B44">
      <w:pPr>
        <w:pStyle w:val="FirstParagraph"/>
      </w:pPr>
      <w:commentRangeStart w:id="172"/>
      <w:r>
        <w:t xml:space="preserve">Here, we have presented the results </w:t>
      </w:r>
      <w:commentRangeEnd w:id="172"/>
      <w:r w:rsidR="0028262A">
        <w:rPr>
          <w:rStyle w:val="CommentReference"/>
        </w:rPr>
        <w:commentReference w:id="172"/>
      </w:r>
      <w:r>
        <w:t xml:space="preserve">from a systematic small-mammal trapping study in Eastern Sierra Leone performed to </w:t>
      </w:r>
      <w:proofErr w:type="spellStart"/>
      <w:r>
        <w:t>characterise</w:t>
      </w:r>
      <w:proofErr w:type="spellEnd"/>
      <w:r>
        <w:t xml:space="preserve"> the rodent species assemblages in a Lassa fever endemic region. We found that species richn</w:t>
      </w:r>
      <w:del w:id="173" w:author="Deborah Watson-Jones" w:date="2022-09-28T15:28:00Z">
        <w:r w:rsidDel="00EE3FDA">
          <w:delText>n</w:delText>
        </w:r>
      </w:del>
      <w:r>
        <w:t xml:space="preserve">ess and diversity is greater than that reported from other </w:t>
      </w:r>
      <w:commentRangeStart w:id="174"/>
      <w:r>
        <w:t xml:space="preserve">regions of the Lassa fever endemic zone </w:t>
      </w:r>
      <w:commentRangeEnd w:id="174"/>
      <w:r w:rsidR="00EE3FDA">
        <w:rPr>
          <w:rStyle w:val="CommentReference"/>
        </w:rPr>
        <w:commentReference w:id="174"/>
      </w:r>
      <w:r>
        <w:t>and that there is a strong association of land-use on the species composition of these rodent assemblages.</w:t>
      </w:r>
    </w:p>
    <w:p w14:paraId="4552C48F" w14:textId="77777777" w:rsidR="00C56572" w:rsidRDefault="009B5B44">
      <w:pPr>
        <w:pStyle w:val="BodyText"/>
      </w:pPr>
      <w:r>
        <w:t xml:space="preserve">Rodent species richness was found to be greatest in agricultural settings where small-mammals with greatest occurrence in human dominated land-use types and those in forested settings were found to occur. These settings may provide opportunity for </w:t>
      </w:r>
      <w:r>
        <w:rPr>
          <w:i/>
          <w:iCs/>
        </w:rPr>
        <w:t>Lassa mammarenavirus</w:t>
      </w:r>
      <w:r>
        <w:t xml:space="preserve"> transmission between rodent species and providing a method for introduction of the virus into populations with limited dispersal ranges. </w:t>
      </w:r>
      <w:commentRangeStart w:id="175"/>
      <w:r>
        <w:t>Within human dominated settings</w:t>
      </w:r>
      <w:commentRangeEnd w:id="175"/>
      <w:r w:rsidR="00EE3FDA">
        <w:rPr>
          <w:rStyle w:val="CommentReference"/>
        </w:rPr>
        <w:commentReference w:id="175"/>
      </w:r>
    </w:p>
    <w:p w14:paraId="5279BED0" w14:textId="4E535092" w:rsidR="00C56572" w:rsidRDefault="009B5B44">
      <w:pPr>
        <w:pStyle w:val="BodyText"/>
      </w:pPr>
      <w:r>
        <w:t xml:space="preserve">Across most of our village study sites we identified high occurrence of the </w:t>
      </w:r>
      <w:del w:id="176" w:author="Deborah Watson-Jones" w:date="2022-09-28T15:29:00Z">
        <w:r w:rsidDel="00EE3FDA">
          <w:delText xml:space="preserve">principle </w:delText>
        </w:r>
      </w:del>
      <w:ins w:id="177" w:author="Deborah Watson-Jones" w:date="2022-09-28T15:29:00Z">
        <w:r w:rsidR="00EE3FDA">
          <w:t xml:space="preserve">principal </w:t>
        </w:r>
      </w:ins>
      <w:r>
        <w:t xml:space="preserve">rodent reservoir of </w:t>
      </w:r>
      <w:r>
        <w:rPr>
          <w:i/>
          <w:iCs/>
        </w:rPr>
        <w:t>Lassa mammarenavirus</w:t>
      </w:r>
      <w:ins w:id="178" w:author="Deborah Watson-Jones" w:date="2022-09-28T15:29:00Z">
        <w:r w:rsidR="000D7C1B">
          <w:rPr>
            <w:i/>
            <w:iCs/>
          </w:rPr>
          <w:t>,</w:t>
        </w:r>
      </w:ins>
      <w:r>
        <w:t xml:space="preserve"> with this species concentrated in areas of significant anthropogenic disturbance (</w:t>
      </w:r>
      <w:proofErr w:type="gramStart"/>
      <w:r>
        <w:t>i.e.</w:t>
      </w:r>
      <w:proofErr w:type="gramEnd"/>
      <w:r>
        <w:t xml:space="preserve"> Villages, within and outside of buildings and in agricultural land). However, in </w:t>
      </w:r>
      <w:proofErr w:type="spellStart"/>
      <w:r>
        <w:t>Lambayama</w:t>
      </w:r>
      <w:proofErr w:type="spellEnd"/>
      <w:r>
        <w:t>, our most urban site</w:t>
      </w:r>
      <w:ins w:id="179" w:author="Deborah Watson-Jones" w:date="2022-09-28T15:29:00Z">
        <w:r w:rsidR="00045055">
          <w:t>,</w:t>
        </w:r>
      </w:ins>
      <w:r>
        <w:t xml:space="preserve"> this species was found to have low occurrence with probable displacement by the invasive rodent</w:t>
      </w:r>
      <w:ins w:id="180" w:author="Deborah Watson-Jones" w:date="2022-09-28T15:29:00Z">
        <w:r w:rsidR="006375FD">
          <w:t>,</w:t>
        </w:r>
      </w:ins>
      <w:r>
        <w:t xml:space="preserve"> </w:t>
      </w:r>
      <w:r>
        <w:rPr>
          <w:i/>
          <w:iCs/>
        </w:rPr>
        <w:t>M. musculus</w:t>
      </w:r>
      <w:r>
        <w:t xml:space="preserve">. These findings suggest that the hazard of human exposure to </w:t>
      </w:r>
      <w:r>
        <w:rPr>
          <w:i/>
          <w:iCs/>
        </w:rPr>
        <w:t>Lassa mammarenavirus</w:t>
      </w:r>
      <w:r>
        <w:t xml:space="preserve"> is concentrated in more rural village settings and in those villages at low risk of </w:t>
      </w:r>
      <w:r>
        <w:rPr>
          <w:i/>
          <w:iCs/>
        </w:rPr>
        <w:t>M. musculus</w:t>
      </w:r>
      <w:r>
        <w:t xml:space="preserve"> invasion and establishment.</w:t>
      </w:r>
    </w:p>
    <w:p w14:paraId="239A0A5B" w14:textId="77777777" w:rsidR="00C56572" w:rsidRDefault="009B5B44">
      <w:pPr>
        <w:pStyle w:val="Heading1"/>
      </w:pPr>
      <w:bookmarkStart w:id="181" w:name="conclusion"/>
      <w:bookmarkEnd w:id="171"/>
      <w:commentRangeStart w:id="182"/>
      <w:r>
        <w:t>Conclusion</w:t>
      </w:r>
      <w:commentRangeEnd w:id="182"/>
      <w:r w:rsidR="0028262A">
        <w:rPr>
          <w:rStyle w:val="CommentReference"/>
          <w:rFonts w:asciiTheme="minorHAnsi" w:eastAsiaTheme="minorHAnsi" w:hAnsiTheme="minorHAnsi" w:cstheme="minorBidi"/>
          <w:b w:val="0"/>
          <w:bCs w:val="0"/>
          <w:color w:val="auto"/>
        </w:rPr>
        <w:commentReference w:id="182"/>
      </w:r>
    </w:p>
    <w:p w14:paraId="678C01E6" w14:textId="0CDFFE32" w:rsidR="00C56572" w:rsidRDefault="009B5B44">
      <w:pPr>
        <w:pStyle w:val="FirstParagraph"/>
      </w:pPr>
      <w:r>
        <w:t xml:space="preserve">We present data on rodent species </w:t>
      </w:r>
      <w:proofErr w:type="spellStart"/>
      <w:r>
        <w:t>assem</w:t>
      </w:r>
      <w:commentRangeStart w:id="183"/>
      <w:r>
        <w:t>balges</w:t>
      </w:r>
      <w:commentRangeEnd w:id="183"/>
      <w:proofErr w:type="spellEnd"/>
      <w:r w:rsidR="003658A9">
        <w:rPr>
          <w:rStyle w:val="CommentReference"/>
        </w:rPr>
        <w:commentReference w:id="183"/>
      </w:r>
      <w:r>
        <w:t xml:space="preserve"> within a Lassa fever endemic region and </w:t>
      </w:r>
      <w:proofErr w:type="spellStart"/>
      <w:r>
        <w:t>identifiy</w:t>
      </w:r>
      <w:proofErr w:type="spellEnd"/>
      <w:r>
        <w:t xml:space="preserve"> high occurrence of rodent species suitable as reservoirs for </w:t>
      </w:r>
      <w:r>
        <w:rPr>
          <w:i/>
          <w:iCs/>
        </w:rPr>
        <w:t>Lassa mammarenavirus</w:t>
      </w:r>
      <w:r>
        <w:t xml:space="preserve"> which vary importantly by land-use type and village study site. Further research is required to link these rodent population structures with viral transmission in these landscapes.</w:t>
      </w:r>
    </w:p>
    <w:p w14:paraId="0131C148" w14:textId="77777777" w:rsidR="00C56572" w:rsidRDefault="009B5B44">
      <w:pPr>
        <w:pStyle w:val="Heading1"/>
      </w:pPr>
      <w:bookmarkStart w:id="184" w:name="supplementary-figures."/>
      <w:bookmarkEnd w:id="181"/>
      <w:r>
        <w:lastRenderedPageBreak/>
        <w:t>Supplementary figures.</w:t>
      </w:r>
    </w:p>
    <w:p w14:paraId="6CD089C5" w14:textId="77777777" w:rsidR="00C56572" w:rsidRDefault="009B5B44">
      <w:pPr>
        <w:pStyle w:val="CaptionedFigure"/>
      </w:pPr>
      <w:r>
        <w:rPr>
          <w:noProof/>
          <w:lang w:val="en-GB" w:eastAsia="en-GB"/>
        </w:rPr>
        <w:drawing>
          <wp:inline distT="0" distB="0" distL="0" distR="0" wp14:anchorId="7638D770" wp14:editId="7DADDDD1">
            <wp:extent cx="5334000" cy="1978025"/>
            <wp:effectExtent l="0" t="0" r="0" b="0"/>
            <wp:docPr id="47" name="Picture" descr="Supplementary figure 1. Species accumulation curves for each village site"/>
            <wp:cNvGraphicFramePr/>
            <a:graphic xmlns:a="http://schemas.openxmlformats.org/drawingml/2006/main">
              <a:graphicData uri="http://schemas.openxmlformats.org/drawingml/2006/picture">
                <pic:pic xmlns:pic="http://schemas.openxmlformats.org/drawingml/2006/picture">
                  <pic:nvPicPr>
                    <pic:cNvPr id="48" name="Picture" descr="/Users/david/r_repositories/chapter_3/output/species_accumulation.pdf"/>
                    <pic:cNvPicPr>
                      <a:picLocks noChangeAspect="1" noChangeArrowheads="1"/>
                    </pic:cNvPicPr>
                  </pic:nvPicPr>
                  <pic:blipFill>
                    <a:blip r:embed="rId13"/>
                    <a:stretch>
                      <a:fillRect/>
                    </a:stretch>
                  </pic:blipFill>
                  <pic:spPr bwMode="auto">
                    <a:xfrm>
                      <a:off x="0" y="0"/>
                      <a:ext cx="5334000" cy="1978025"/>
                    </a:xfrm>
                    <a:prstGeom prst="rect">
                      <a:avLst/>
                    </a:prstGeom>
                    <a:noFill/>
                    <a:ln w="9525">
                      <a:noFill/>
                      <a:headEnd/>
                      <a:tailEnd/>
                    </a:ln>
                  </pic:spPr>
                </pic:pic>
              </a:graphicData>
            </a:graphic>
          </wp:inline>
        </w:drawing>
      </w:r>
    </w:p>
    <w:p w14:paraId="174247A0" w14:textId="77777777" w:rsidR="00C56572" w:rsidRDefault="009B5B44">
      <w:pPr>
        <w:pStyle w:val="ImageCaption"/>
      </w:pPr>
      <w:r>
        <w:t>Supplementary figure 1. Species accumulation curves for each village site</w:t>
      </w:r>
    </w:p>
    <w:p w14:paraId="64C28A48" w14:textId="77777777" w:rsidR="00C56572" w:rsidRDefault="009B5B44">
      <w:pPr>
        <w:pStyle w:val="CaptionedFigure"/>
      </w:pPr>
      <w:r>
        <w:rPr>
          <w:noProof/>
          <w:lang w:val="en-GB" w:eastAsia="en-GB"/>
        </w:rPr>
        <w:drawing>
          <wp:inline distT="0" distB="0" distL="0" distR="0" wp14:anchorId="12239E21" wp14:editId="7B760D8F">
            <wp:extent cx="5334000" cy="4672060"/>
            <wp:effectExtent l="0" t="0" r="0" b="0"/>
            <wp:docPr id="50" name="Picture" descr="Supplementary figure 2. Directed Acyclic Graph used for occupancy and detection model specification"/>
            <wp:cNvGraphicFramePr/>
            <a:graphic xmlns:a="http://schemas.openxmlformats.org/drawingml/2006/main">
              <a:graphicData uri="http://schemas.openxmlformats.org/drawingml/2006/picture">
                <pic:pic xmlns:pic="http://schemas.openxmlformats.org/drawingml/2006/picture">
                  <pic:nvPicPr>
                    <pic:cNvPr id="51" name="Picture" descr="/Users/david/r_repositories/chapter_3/output/model_dag.pdf"/>
                    <pic:cNvPicPr>
                      <a:picLocks noChangeAspect="1" noChangeArrowheads="1"/>
                    </pic:cNvPicPr>
                  </pic:nvPicPr>
                  <pic:blipFill>
                    <a:blip r:embed="rId14"/>
                    <a:stretch>
                      <a:fillRect/>
                    </a:stretch>
                  </pic:blipFill>
                  <pic:spPr bwMode="auto">
                    <a:xfrm>
                      <a:off x="0" y="0"/>
                      <a:ext cx="5334000" cy="4672060"/>
                    </a:xfrm>
                    <a:prstGeom prst="rect">
                      <a:avLst/>
                    </a:prstGeom>
                    <a:noFill/>
                    <a:ln w="9525">
                      <a:noFill/>
                      <a:headEnd/>
                      <a:tailEnd/>
                    </a:ln>
                  </pic:spPr>
                </pic:pic>
              </a:graphicData>
            </a:graphic>
          </wp:inline>
        </w:drawing>
      </w:r>
    </w:p>
    <w:p w14:paraId="163FDF19" w14:textId="77777777" w:rsidR="00C56572" w:rsidRDefault="009B5B44">
      <w:pPr>
        <w:pStyle w:val="ImageCaption"/>
      </w:pPr>
      <w:r>
        <w:t>Supplementary figure 2. Directed Acyclic Graph used for occupancy and detection model specification</w:t>
      </w:r>
    </w:p>
    <w:p w14:paraId="2B5E8DFC" w14:textId="05C3BCC7" w:rsidR="00C56572" w:rsidRDefault="00C56572">
      <w:pPr>
        <w:pStyle w:val="BodyText"/>
      </w:pPr>
    </w:p>
    <w:p w14:paraId="6579D675" w14:textId="77777777" w:rsidR="00C56572" w:rsidRDefault="009B5B44">
      <w:pPr>
        <w:pStyle w:val="Heading1"/>
      </w:pPr>
      <w:bookmarkStart w:id="185" w:name="references"/>
      <w:bookmarkEnd w:id="184"/>
      <w:r>
        <w:lastRenderedPageBreak/>
        <w:t>References</w:t>
      </w:r>
    </w:p>
    <w:p w14:paraId="0E254583" w14:textId="77777777" w:rsidR="00C56572" w:rsidRDefault="009B5B44">
      <w:pPr>
        <w:pStyle w:val="Bibliography"/>
      </w:pPr>
      <w:bookmarkStart w:id="186" w:name="ref-basinski_bridging_2021"/>
      <w:bookmarkStart w:id="187" w:name="refs"/>
      <w:r>
        <w:t xml:space="preserve">Basinski, Andrew J., Elisabeth Fichet-Calvet, Anna R. Sjodin, Tanner J. Varrelman, Christopher H. Remien, Nathan C. Layman, Brian H. Bird, et al. 2021. “Bridging the Gap: Using Reservoir Ecology and Human Serosurveys to Estimate Lassa Virus Spillover in West Africa.” Edited by Amy Wesolowski. </w:t>
      </w:r>
      <w:r>
        <w:rPr>
          <w:i/>
          <w:iCs/>
        </w:rPr>
        <w:t>PLOS Computational Biology</w:t>
      </w:r>
      <w:r>
        <w:t xml:space="preserve"> 17 (3): e1008811. </w:t>
      </w:r>
      <w:hyperlink r:id="rId15">
        <w:r>
          <w:rPr>
            <w:rStyle w:val="Hyperlink"/>
          </w:rPr>
          <w:t>https://doi.org/10.1371/journal.pcbi.1008811</w:t>
        </w:r>
      </w:hyperlink>
      <w:r>
        <w:t>.</w:t>
      </w:r>
    </w:p>
    <w:p w14:paraId="46E8617F" w14:textId="77777777" w:rsidR="00C56572" w:rsidRDefault="009B5B44">
      <w:pPr>
        <w:pStyle w:val="Bibliography"/>
      </w:pPr>
      <w:bookmarkStart w:id="188" w:name="ref-cuypers_no_2017"/>
      <w:bookmarkEnd w:id="186"/>
      <w:r>
        <w:t xml:space="preserve">Cuypers, Laura N, Wim L Cuypers, Amélie </w:t>
      </w:r>
      <w:proofErr w:type="spellStart"/>
      <w:r>
        <w:t>Gildemyn</w:t>
      </w:r>
      <w:proofErr w:type="spellEnd"/>
      <w:r>
        <w:t xml:space="preserve">-Blomme, Laura Abraham, Senne </w:t>
      </w:r>
      <w:proofErr w:type="spellStart"/>
      <w:r>
        <w:t>Aertbeliën</w:t>
      </w:r>
      <w:proofErr w:type="spellEnd"/>
      <w:r>
        <w:t xml:space="preserve">, Apia W </w:t>
      </w:r>
      <w:proofErr w:type="spellStart"/>
      <w:r>
        <w:t>Massawe</w:t>
      </w:r>
      <w:proofErr w:type="spellEnd"/>
      <w:r>
        <w:t xml:space="preserve">, Benny Borremans, Sophie </w:t>
      </w:r>
      <w:proofErr w:type="spellStart"/>
      <w:r>
        <w:t>Gryseels</w:t>
      </w:r>
      <w:proofErr w:type="spellEnd"/>
      <w:r>
        <w:t xml:space="preserve">, and Herwig </w:t>
      </w:r>
      <w:proofErr w:type="spellStart"/>
      <w:r>
        <w:t>Leirs</w:t>
      </w:r>
      <w:proofErr w:type="spellEnd"/>
      <w:r>
        <w:t xml:space="preserve">. 2017. “No Evidence for Avoidance of Black Rat Scent by the Presumably Less Competitive Natal Multimammate Mouse in a Choice Experiment.” </w:t>
      </w:r>
      <w:r>
        <w:rPr>
          <w:i/>
          <w:iCs/>
        </w:rPr>
        <w:t>African Zoology</w:t>
      </w:r>
      <w:r>
        <w:t xml:space="preserve"> 52 (2): 119–23. </w:t>
      </w:r>
      <w:hyperlink r:id="rId16">
        <w:r>
          <w:rPr>
            <w:rStyle w:val="Hyperlink"/>
          </w:rPr>
          <w:t>https://doi.org/10.1080/15627020.2017.1307139</w:t>
        </w:r>
      </w:hyperlink>
      <w:r>
        <w:t>.</w:t>
      </w:r>
    </w:p>
    <w:p w14:paraId="5BF113BC" w14:textId="77777777" w:rsidR="00C56572" w:rsidRDefault="009B5B44">
      <w:pPr>
        <w:pStyle w:val="Bibliography"/>
      </w:pPr>
      <w:bookmarkStart w:id="189" w:name="ref-doser_spoccupancy_2022"/>
      <w:bookmarkEnd w:id="188"/>
      <w:r>
        <w:t>Doser, Jeffrey W., Andrew O. Finley, Marc Kéry, and Elise F. Zipkin. 2022. “</w:t>
      </w:r>
      <w:proofErr w:type="spellStart"/>
      <w:r>
        <w:t>spOccupancy</w:t>
      </w:r>
      <w:proofErr w:type="spellEnd"/>
      <w:r>
        <w:t xml:space="preserve">: An r Package for Single-Species, Multi-Species, and Integrated Spatial Occupancy Models.” </w:t>
      </w:r>
      <w:r>
        <w:rPr>
          <w:i/>
          <w:iCs/>
        </w:rPr>
        <w:t>Methods in Ecology and Evolution</w:t>
      </w:r>
      <w:r>
        <w:t xml:space="preserve">. </w:t>
      </w:r>
      <w:hyperlink r:id="rId17">
        <w:r>
          <w:rPr>
            <w:rStyle w:val="Hyperlink"/>
          </w:rPr>
          <w:t>https://doi.org/10.1111/2041-210X.13897</w:t>
        </w:r>
      </w:hyperlink>
      <w:r>
        <w:t>.</w:t>
      </w:r>
    </w:p>
    <w:p w14:paraId="4A8F01E4" w14:textId="77777777" w:rsidR="00C56572" w:rsidRDefault="009B5B44">
      <w:pPr>
        <w:pStyle w:val="Bibliography"/>
      </w:pPr>
      <w:bookmarkStart w:id="190" w:name="ref-fichet-calvet_chapter_2014"/>
      <w:bookmarkEnd w:id="189"/>
      <w:r>
        <w:t xml:space="preserve">Fichet-Calvet, Elisabeth. 2014. “Chapter 5 - Lassa Fever: A Rodent-Human Interaction.” In </w:t>
      </w:r>
      <w:r>
        <w:rPr>
          <w:i/>
          <w:iCs/>
        </w:rPr>
        <w:t>The Role of Animals in Emerging Viral Diseases</w:t>
      </w:r>
      <w:r>
        <w:t xml:space="preserve">, edited by Nicholas Johnson, 89–123. Boston: Academic Press. </w:t>
      </w:r>
      <w:hyperlink r:id="rId18">
        <w:r>
          <w:rPr>
            <w:rStyle w:val="Hyperlink"/>
          </w:rPr>
          <w:t>https://doi.org/10.1016/B978-0-12-405191-1.00005-3</w:t>
        </w:r>
      </w:hyperlink>
      <w:r>
        <w:t>.</w:t>
      </w:r>
    </w:p>
    <w:p w14:paraId="6B486590" w14:textId="77777777" w:rsidR="00C56572" w:rsidRDefault="009B5B44">
      <w:pPr>
        <w:pStyle w:val="Bibliography"/>
      </w:pPr>
      <w:bookmarkStart w:id="191" w:name="ref-garba_spatial_2014"/>
      <w:bookmarkEnd w:id="190"/>
      <w:r>
        <w:t xml:space="preserve">Garba, </w:t>
      </w:r>
      <w:proofErr w:type="spellStart"/>
      <w:r>
        <w:t>Madougou</w:t>
      </w:r>
      <w:proofErr w:type="spellEnd"/>
      <w:r>
        <w:t xml:space="preserve">, Ambroise </w:t>
      </w:r>
      <w:proofErr w:type="spellStart"/>
      <w:r>
        <w:t>Dalecky</w:t>
      </w:r>
      <w:proofErr w:type="spellEnd"/>
      <w:r>
        <w:t xml:space="preserve">, Ibrahima </w:t>
      </w:r>
      <w:proofErr w:type="spellStart"/>
      <w:r>
        <w:t>Kadaoure</w:t>
      </w:r>
      <w:proofErr w:type="spellEnd"/>
      <w:r>
        <w:t xml:space="preserve">, Mamadou Kane, </w:t>
      </w:r>
      <w:proofErr w:type="spellStart"/>
      <w:r>
        <w:t>Karmadine</w:t>
      </w:r>
      <w:proofErr w:type="spellEnd"/>
      <w:r>
        <w:t xml:space="preserve"> Hima, Sophie Veran, Sama Gagare, et al. 2014. “Spatial Segregation Between Invasive and Native Commensal Rodents in an Urban Environment: A Case Study in Niamey, Niger.” </w:t>
      </w:r>
      <w:r>
        <w:rPr>
          <w:i/>
          <w:iCs/>
        </w:rPr>
        <w:t>PLOS ONE</w:t>
      </w:r>
      <w:r>
        <w:t xml:space="preserve"> 9 (11): e110666. </w:t>
      </w:r>
      <w:hyperlink r:id="rId19">
        <w:r>
          <w:rPr>
            <w:rStyle w:val="Hyperlink"/>
          </w:rPr>
          <w:t>https://doi.org/10.1371/journal.pone.0110666</w:t>
        </w:r>
      </w:hyperlink>
      <w:r>
        <w:t>.</w:t>
      </w:r>
    </w:p>
    <w:p w14:paraId="536D2811" w14:textId="77777777" w:rsidR="00C56572" w:rsidRDefault="009B5B44">
      <w:pPr>
        <w:pStyle w:val="Bibliography"/>
      </w:pPr>
      <w:bookmarkStart w:id="192" w:name="ref-iucn_iucn_2016"/>
      <w:bookmarkEnd w:id="191"/>
      <w:r>
        <w:t xml:space="preserve">IUCN. 2016. “The IUCN Red List of Threatened Species 2016: Mastomys Natalensis.” International Union for Conservation of Nature. </w:t>
      </w:r>
      <w:hyperlink r:id="rId20">
        <w:r>
          <w:rPr>
            <w:rStyle w:val="Hyperlink"/>
          </w:rPr>
          <w:t>https://doi.org/10.2305/IUCN.UK.2016-3.RLTS.T12868A22425266.en</w:t>
        </w:r>
      </w:hyperlink>
      <w:r>
        <w:t>.</w:t>
      </w:r>
    </w:p>
    <w:p w14:paraId="1DA6FD9A" w14:textId="77777777" w:rsidR="00C56572" w:rsidRDefault="009B5B44">
      <w:pPr>
        <w:pStyle w:val="Bibliography"/>
      </w:pPr>
      <w:bookmarkStart w:id="193" w:name="ref-klitting_predicting_2021"/>
      <w:bookmarkEnd w:id="192"/>
      <w:proofErr w:type="spellStart"/>
      <w:r>
        <w:t>Klitting</w:t>
      </w:r>
      <w:proofErr w:type="spellEnd"/>
      <w:r>
        <w:t xml:space="preserve">, Raphaëlle, Liana E. </w:t>
      </w:r>
      <w:proofErr w:type="spellStart"/>
      <w:r>
        <w:t>Kafetzopoulou</w:t>
      </w:r>
      <w:proofErr w:type="spellEnd"/>
      <w:r>
        <w:t xml:space="preserve">, Wim Thiery, Gytis Dudas, Sophie </w:t>
      </w:r>
      <w:proofErr w:type="spellStart"/>
      <w:r>
        <w:t>Gryseels</w:t>
      </w:r>
      <w:proofErr w:type="spellEnd"/>
      <w:r>
        <w:t xml:space="preserve">, Anjali </w:t>
      </w:r>
      <w:proofErr w:type="spellStart"/>
      <w:r>
        <w:t>Kotamarthi</w:t>
      </w:r>
      <w:proofErr w:type="spellEnd"/>
      <w:r>
        <w:t xml:space="preserve">, Bram </w:t>
      </w:r>
      <w:proofErr w:type="spellStart"/>
      <w:r>
        <w:t>Vrancken</w:t>
      </w:r>
      <w:proofErr w:type="spellEnd"/>
      <w:r>
        <w:t xml:space="preserve">, et al. 2021. “Predicting the Evolution of Lassa Virus Endemic Area and Population at Risk over the Next Decades.” Preprint. Microbiology. </w:t>
      </w:r>
      <w:hyperlink r:id="rId21">
        <w:r>
          <w:rPr>
            <w:rStyle w:val="Hyperlink"/>
          </w:rPr>
          <w:t>https://doi.org/10.1101/2021.09.22.461380</w:t>
        </w:r>
      </w:hyperlink>
      <w:r>
        <w:t>.</w:t>
      </w:r>
    </w:p>
    <w:p w14:paraId="2A5BC63A" w14:textId="77777777" w:rsidR="00C56572" w:rsidRDefault="009B5B44">
      <w:pPr>
        <w:pStyle w:val="Bibliography"/>
      </w:pPr>
      <w:bookmarkStart w:id="194" w:name="ref-leirs_productivity_1993"/>
      <w:bookmarkEnd w:id="193"/>
      <w:proofErr w:type="spellStart"/>
      <w:r>
        <w:t>Leirs</w:t>
      </w:r>
      <w:proofErr w:type="spellEnd"/>
      <w:r>
        <w:t xml:space="preserve">, Herwig, Ron Verhagen, and Walter Verheyen. 1993. “Productivity of Different Generations in a Population of Mastomys Natalensis Rats in Tanzania.” </w:t>
      </w:r>
      <w:r>
        <w:rPr>
          <w:i/>
          <w:iCs/>
        </w:rPr>
        <w:t>Oikos</w:t>
      </w:r>
      <w:r>
        <w:t xml:space="preserve"> 68 (1): 53–60. </w:t>
      </w:r>
      <w:hyperlink r:id="rId22">
        <w:r>
          <w:rPr>
            <w:rStyle w:val="Hyperlink"/>
          </w:rPr>
          <w:t>https://doi.org/10.2307/3545308</w:t>
        </w:r>
      </w:hyperlink>
      <w:r>
        <w:t>.</w:t>
      </w:r>
    </w:p>
    <w:p w14:paraId="1DD06B46" w14:textId="77777777" w:rsidR="00C56572" w:rsidRDefault="009B5B44">
      <w:pPr>
        <w:pStyle w:val="Bibliography"/>
      </w:pPr>
      <w:bookmarkStart w:id="195" w:name="ref-martins_bayesian_2013"/>
      <w:bookmarkEnd w:id="194"/>
      <w:r>
        <w:t xml:space="preserve">Martins, Thiago G., Daniel Simpson, Finn Lindgren, and Håvard Rue. 2013. “Bayesian Computing with INLA: New Features.” </w:t>
      </w:r>
      <w:r>
        <w:rPr>
          <w:i/>
          <w:iCs/>
        </w:rPr>
        <w:t>Computational Statistics &amp; Data Analysis</w:t>
      </w:r>
      <w:r>
        <w:t xml:space="preserve"> 67 (November): 68–83. </w:t>
      </w:r>
      <w:hyperlink r:id="rId23">
        <w:r>
          <w:rPr>
            <w:rStyle w:val="Hyperlink"/>
          </w:rPr>
          <w:t>https://doi.org/10.1016/j.csda.2013.04.014</w:t>
        </w:r>
      </w:hyperlink>
      <w:r>
        <w:t>.</w:t>
      </w:r>
    </w:p>
    <w:p w14:paraId="5FB02BDA" w14:textId="77777777" w:rsidR="00C56572" w:rsidRDefault="009B5B44">
      <w:pPr>
        <w:pStyle w:val="Bibliography"/>
      </w:pPr>
      <w:bookmarkStart w:id="196" w:name="ref-mccormick_prospective_1987"/>
      <w:bookmarkEnd w:id="195"/>
      <w:r>
        <w:t xml:space="preserve">McCormick, J B, P A Webb, J W Krebs, K M Johnson, and E S Smith. 1987. “A Prospective Study of the Epidemiology and Ecology of Lassa Fever.” </w:t>
      </w:r>
      <w:r>
        <w:rPr>
          <w:i/>
          <w:iCs/>
        </w:rPr>
        <w:t>The Journal of Infectious Diseases</w:t>
      </w:r>
      <w:r>
        <w:t xml:space="preserve"> 155 (3): 437–44. </w:t>
      </w:r>
      <w:hyperlink r:id="rId24">
        <w:r>
          <w:rPr>
            <w:rStyle w:val="Hyperlink"/>
          </w:rPr>
          <w:t>https://doi.org/10.1093/infdis/155.3.437</w:t>
        </w:r>
      </w:hyperlink>
      <w:r>
        <w:t>.</w:t>
      </w:r>
    </w:p>
    <w:p w14:paraId="048F38B8" w14:textId="77777777" w:rsidR="00C56572" w:rsidRDefault="009B5B44">
      <w:pPr>
        <w:pStyle w:val="Bibliography"/>
      </w:pPr>
      <w:bookmarkStart w:id="197" w:name="ref-pebesma_simple_2018"/>
      <w:bookmarkEnd w:id="196"/>
      <w:proofErr w:type="spellStart"/>
      <w:r>
        <w:lastRenderedPageBreak/>
        <w:t>Pebesma</w:t>
      </w:r>
      <w:proofErr w:type="spellEnd"/>
      <w:r>
        <w:t xml:space="preserve">, </w:t>
      </w:r>
      <w:proofErr w:type="spellStart"/>
      <w:r>
        <w:t>Edzer</w:t>
      </w:r>
      <w:proofErr w:type="spellEnd"/>
      <w:r>
        <w:t xml:space="preserve">. 2018. “Simple Features for r: Standardized Support for Spatial Vector Data.” </w:t>
      </w:r>
      <w:r>
        <w:rPr>
          <w:i/>
          <w:iCs/>
        </w:rPr>
        <w:t>The R Journal</w:t>
      </w:r>
      <w:r>
        <w:t xml:space="preserve"> 10 (1): 439–46. </w:t>
      </w:r>
      <w:hyperlink r:id="rId25">
        <w:r>
          <w:rPr>
            <w:rStyle w:val="Hyperlink"/>
          </w:rPr>
          <w:t>https://doi.org/10.32614/RJ-2018-009</w:t>
        </w:r>
      </w:hyperlink>
      <w:r>
        <w:t>.</w:t>
      </w:r>
    </w:p>
    <w:p w14:paraId="057F9B40" w14:textId="77777777" w:rsidR="00C56572" w:rsidRDefault="009B5B44">
      <w:pPr>
        <w:pStyle w:val="Bibliography"/>
      </w:pPr>
      <w:bookmarkStart w:id="198" w:name="ref-r_core_team_r_2021"/>
      <w:bookmarkEnd w:id="197"/>
      <w:r>
        <w:t xml:space="preserve">R Core Team. 2021. </w:t>
      </w:r>
      <w:r>
        <w:rPr>
          <w:i/>
          <w:iCs/>
        </w:rPr>
        <w:t>R: A Language and Environment for Statistical Computing</w:t>
      </w:r>
      <w:r>
        <w:t xml:space="preserve">. Vienna, Austria: R Foundation for Statistical Computing. </w:t>
      </w:r>
      <w:hyperlink r:id="rId26">
        <w:r>
          <w:rPr>
            <w:rStyle w:val="Hyperlink"/>
          </w:rPr>
          <w:t>https://www.R-project.org/</w:t>
        </w:r>
      </w:hyperlink>
      <w:r>
        <w:t>.</w:t>
      </w:r>
    </w:p>
    <w:p w14:paraId="0B73A6C4" w14:textId="77777777" w:rsidR="00C56572" w:rsidRDefault="009B5B44">
      <w:pPr>
        <w:pStyle w:val="Bibliography"/>
      </w:pPr>
      <w:bookmarkStart w:id="199" w:name="ref-redding_geographical_2021"/>
      <w:bookmarkEnd w:id="198"/>
      <w:r>
        <w:t xml:space="preserve">Redding, David W., Rory Gibb, Chioma C. Dan-Nwafor, Elsie A. Ilori, </w:t>
      </w:r>
      <w:proofErr w:type="spellStart"/>
      <w:r>
        <w:t>Rimamdeyati</w:t>
      </w:r>
      <w:proofErr w:type="spellEnd"/>
      <w:r>
        <w:t xml:space="preserve"> Usman </w:t>
      </w:r>
      <w:proofErr w:type="spellStart"/>
      <w:r>
        <w:t>Yashe</w:t>
      </w:r>
      <w:proofErr w:type="spellEnd"/>
      <w:r>
        <w:t xml:space="preserve">, Saliu H. Oladele, Michael O. </w:t>
      </w:r>
      <w:proofErr w:type="spellStart"/>
      <w:r>
        <w:t>Amedu</w:t>
      </w:r>
      <w:proofErr w:type="spellEnd"/>
      <w:r>
        <w:t xml:space="preserve">, et al. 2021. “Geographical Drivers and Climate-Linked Dynamics of Lassa Fever in Nigeria.” </w:t>
      </w:r>
      <w:r>
        <w:rPr>
          <w:i/>
          <w:iCs/>
        </w:rPr>
        <w:t>Nature Communications</w:t>
      </w:r>
      <w:r>
        <w:t xml:space="preserve"> 12 (1): 5759. </w:t>
      </w:r>
      <w:hyperlink r:id="rId27">
        <w:r>
          <w:rPr>
            <w:rStyle w:val="Hyperlink"/>
          </w:rPr>
          <w:t>https://doi.org/10.1038/s41467-021-25910-y</w:t>
        </w:r>
      </w:hyperlink>
      <w:r>
        <w:t>.</w:t>
      </w:r>
    </w:p>
    <w:p w14:paraId="6ED16FBD" w14:textId="77777777" w:rsidR="00C56572" w:rsidRDefault="009B5B44">
      <w:pPr>
        <w:pStyle w:val="Bibliography"/>
      </w:pPr>
      <w:bookmarkStart w:id="200" w:name="Xa778bd7cc49514d45a6cd8adb7d2f127129f43f"/>
      <w:bookmarkEnd w:id="199"/>
      <w:r>
        <w:t xml:space="preserve">Redding, David W., Lina M. Moses, Andrew A. Cunningham, James Wood, and Kate E. Jones. 2016. “Environmental-Mechanistic Modelling of the Impact of Global Change on Human Zoonotic Disease Emergence: A Case Study of Lassa Fever.” </w:t>
      </w:r>
      <w:r>
        <w:rPr>
          <w:i/>
          <w:iCs/>
        </w:rPr>
        <w:t>Methods in Ecology and Evolution</w:t>
      </w:r>
      <w:r>
        <w:t xml:space="preserve"> 7 (6): 646–55. </w:t>
      </w:r>
      <w:hyperlink r:id="rId28">
        <w:r>
          <w:rPr>
            <w:rStyle w:val="Hyperlink"/>
          </w:rPr>
          <w:t>https://doi.org/10.1111/2041-210X.12549</w:t>
        </w:r>
      </w:hyperlink>
      <w:r>
        <w:t>.</w:t>
      </w:r>
    </w:p>
    <w:p w14:paraId="73B88AE3" w14:textId="77777777" w:rsidR="00C56572" w:rsidRDefault="009B5B44">
      <w:pPr>
        <w:pStyle w:val="Bibliography"/>
      </w:pPr>
      <w:bookmarkStart w:id="201" w:name="ref-rue_approximate_2009"/>
      <w:bookmarkEnd w:id="200"/>
      <w:r>
        <w:t xml:space="preserve">Rue, Håvard, Sara Martino, and Nicolas Chopin. 2009. “Approximate Bayesian Inference for Latent Gaussian Models by Using Integrated Nested Laplace Approximations.” </w:t>
      </w:r>
      <w:r>
        <w:rPr>
          <w:i/>
          <w:iCs/>
        </w:rPr>
        <w:t>Journal of the Royal Statistical Society: Series b (Statistical Methodology)</w:t>
      </w:r>
      <w:r>
        <w:t xml:space="preserve"> 71 (2): 319–92.</w:t>
      </w:r>
    </w:p>
    <w:p w14:paraId="09B50F98" w14:textId="77777777" w:rsidR="00C56572" w:rsidRDefault="009B5B44">
      <w:pPr>
        <w:pStyle w:val="Bibliography"/>
      </w:pPr>
      <w:bookmarkStart w:id="202" w:name="ref-world_health_organisation_lassa_2022"/>
      <w:bookmarkEnd w:id="201"/>
      <w:r>
        <w:t xml:space="preserve">World Health </w:t>
      </w:r>
      <w:proofErr w:type="spellStart"/>
      <w:r>
        <w:t>Organisation</w:t>
      </w:r>
      <w:proofErr w:type="spellEnd"/>
      <w:r>
        <w:t xml:space="preserve">. 2022. “Lassa Fever.” 2022. </w:t>
      </w:r>
      <w:hyperlink r:id="rId29">
        <w:r>
          <w:rPr>
            <w:rStyle w:val="Hyperlink"/>
          </w:rPr>
          <w:t>https://www.who.int/westernpacific/health-topics/lassa-fever</w:t>
        </w:r>
      </w:hyperlink>
      <w:r>
        <w:t>.</w:t>
      </w:r>
    </w:p>
    <w:p w14:paraId="0223E7B4" w14:textId="77777777" w:rsidR="00C56572" w:rsidRDefault="009B5B44">
      <w:pPr>
        <w:pStyle w:val="Bibliography"/>
      </w:pPr>
      <w:bookmarkStart w:id="203" w:name="ref-yaro_infection_2021"/>
      <w:bookmarkEnd w:id="202"/>
      <w:r>
        <w:t xml:space="preserve">Yaro, Clement Ameh, Ezekiel Kogi, Kenneth Nnamdi Opara, Gaber El-Saber </w:t>
      </w:r>
      <w:proofErr w:type="spellStart"/>
      <w:r>
        <w:t>Batiha</w:t>
      </w:r>
      <w:proofErr w:type="spellEnd"/>
      <w:r>
        <w:t xml:space="preserve">, Roua S. Baty, Ashraf </w:t>
      </w:r>
      <w:proofErr w:type="spellStart"/>
      <w:r>
        <w:t>Albrakati</w:t>
      </w:r>
      <w:proofErr w:type="spellEnd"/>
      <w:r>
        <w:t xml:space="preserve">, Farag M. A. </w:t>
      </w:r>
      <w:proofErr w:type="spellStart"/>
      <w:r>
        <w:t>Altalbawy</w:t>
      </w:r>
      <w:proofErr w:type="spellEnd"/>
      <w:r>
        <w:t xml:space="preserve">, Innocent </w:t>
      </w:r>
      <w:proofErr w:type="spellStart"/>
      <w:r>
        <w:t>Utenwojo</w:t>
      </w:r>
      <w:proofErr w:type="spellEnd"/>
      <w:r>
        <w:t xml:space="preserve"> </w:t>
      </w:r>
      <w:proofErr w:type="spellStart"/>
      <w:r>
        <w:t>Etuh</w:t>
      </w:r>
      <w:proofErr w:type="spellEnd"/>
      <w:r>
        <w:t xml:space="preserve">, and James Paul Oni. 2021. “Infection Pattern, Case Fatality Rate and Spread of Lassa Virus in Nigeria.” </w:t>
      </w:r>
      <w:r>
        <w:rPr>
          <w:i/>
          <w:iCs/>
        </w:rPr>
        <w:t>BMC Infectious Diseases</w:t>
      </w:r>
      <w:r>
        <w:t xml:space="preserve"> 21 (1): 149. </w:t>
      </w:r>
      <w:hyperlink r:id="rId30">
        <w:r>
          <w:rPr>
            <w:rStyle w:val="Hyperlink"/>
          </w:rPr>
          <w:t>https://doi.org/10.1186/s12879-021-05837-x</w:t>
        </w:r>
      </w:hyperlink>
      <w:r>
        <w:t>.</w:t>
      </w:r>
      <w:bookmarkEnd w:id="185"/>
      <w:bookmarkEnd w:id="187"/>
      <w:bookmarkEnd w:id="203"/>
    </w:p>
    <w:sectPr w:rsidR="00C5657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ker 1" w:date="2022-08-25T09:43:00Z" w:initials="KR">
    <w:p w14:paraId="7219FF83" w14:textId="5BF378C0" w:rsidR="005D092B" w:rsidRDefault="005D092B">
      <w:pPr>
        <w:pStyle w:val="CommentText"/>
      </w:pPr>
      <w:r>
        <w:rPr>
          <w:rStyle w:val="CommentReference"/>
        </w:rPr>
        <w:annotationRef/>
      </w:r>
      <w:r>
        <w:t>Avoid use of this word! Suggest, “whilst broader…”</w:t>
      </w:r>
    </w:p>
  </w:comment>
  <w:comment w:id="2" w:author="Deborah Watson-Jones" w:date="2022-09-27T06:22:00Z" w:initials="DWJ">
    <w:p w14:paraId="280196F8" w14:textId="77777777" w:rsidR="00CA5BDA" w:rsidRDefault="00CA5BDA" w:rsidP="00385C06">
      <w:pPr>
        <w:pStyle w:val="CommentText"/>
      </w:pPr>
      <w:r>
        <w:rPr>
          <w:rStyle w:val="CommentReference"/>
        </w:rPr>
        <w:annotationRef/>
      </w:r>
      <w:r>
        <w:t>Agree!</w:t>
      </w:r>
    </w:p>
  </w:comment>
  <w:comment w:id="3" w:author="Deborah Watson-Jones" w:date="2022-09-27T06:23:00Z" w:initials="DWJ">
    <w:p w14:paraId="542EC394" w14:textId="77777777" w:rsidR="00CA5BDA" w:rsidRDefault="00CA5BDA" w:rsidP="003B1C1C">
      <w:pPr>
        <w:pStyle w:val="CommentText"/>
      </w:pPr>
      <w:r>
        <w:rPr>
          <w:rStyle w:val="CommentReference"/>
        </w:rPr>
        <w:annotationRef/>
      </w:r>
      <w:r>
        <w:t>Add location of trapping ("Eastern Sierra Leone" or "in this region") word exercises or activities after trapping?</w:t>
      </w:r>
    </w:p>
  </w:comment>
  <w:comment w:id="4" w:author="Marker 1" w:date="2022-08-25T09:45:00Z" w:initials="KR">
    <w:p w14:paraId="266C48C0" w14:textId="0E910958" w:rsidR="005D092B" w:rsidRDefault="005D092B">
      <w:pPr>
        <w:pStyle w:val="CommentText"/>
      </w:pPr>
      <w:r>
        <w:rPr>
          <w:rStyle w:val="CommentReference"/>
        </w:rPr>
        <w:annotationRef/>
      </w:r>
      <w:r>
        <w:t>Over what timeframe?</w:t>
      </w:r>
    </w:p>
  </w:comment>
  <w:comment w:id="9" w:author="Marker 1" w:date="2022-08-25T09:45:00Z" w:initials="KR">
    <w:p w14:paraId="63505597" w14:textId="03FD8930" w:rsidR="005D092B" w:rsidRDefault="005D092B">
      <w:pPr>
        <w:pStyle w:val="CommentText"/>
      </w:pPr>
      <w:r>
        <w:rPr>
          <w:rStyle w:val="CommentReference"/>
        </w:rPr>
        <w:annotationRef/>
      </w:r>
      <w:r w:rsidR="00F548F2">
        <w:t xml:space="preserve">Need a bit more clarity in this sentence. </w:t>
      </w:r>
      <w:r>
        <w:t>Do we mean risk of hazard</w:t>
      </w:r>
      <w:r w:rsidR="00F548F2">
        <w:t xml:space="preserve"> of spillover or species related hazard</w:t>
      </w:r>
      <w:r>
        <w:t>? Hazard might be e.g</w:t>
      </w:r>
      <w:r w:rsidR="00F548F2">
        <w:t>. different species carriers whilst</w:t>
      </w:r>
      <w:r>
        <w:t xml:space="preserve"> risk relates to likelihood (probability variables being </w:t>
      </w:r>
      <w:r w:rsidR="00F548F2">
        <w:t xml:space="preserve">e.g. </w:t>
      </w:r>
      <w:r>
        <w:t>proximity</w:t>
      </w:r>
      <w:r w:rsidR="00F548F2">
        <w:t xml:space="preserve"> and indirect contact whatever the species</w:t>
      </w:r>
      <w:r>
        <w:t>, attractants such as food source etc) x consequence (infection – variable being infectivity, frequency).</w:t>
      </w:r>
    </w:p>
  </w:comment>
  <w:comment w:id="10" w:author="Deborah Watson-Jones" w:date="2022-09-27T06:27:00Z" w:initials="DWJ">
    <w:p w14:paraId="4F08FC4E" w14:textId="77777777" w:rsidR="00CA5BDA" w:rsidRDefault="00CA5BDA" w:rsidP="003C5C79">
      <w:pPr>
        <w:pStyle w:val="CommentText"/>
      </w:pPr>
      <w:r>
        <w:rPr>
          <w:rStyle w:val="CommentReference"/>
        </w:rPr>
        <w:annotationRef/>
      </w:r>
      <w:r>
        <w:t>In what?</w:t>
      </w:r>
    </w:p>
  </w:comment>
  <w:comment w:id="19" w:author="Marker 1" w:date="2022-08-25T09:56:00Z" w:initials="KR">
    <w:p w14:paraId="5A5970DC" w14:textId="08F31F68" w:rsidR="00F548F2" w:rsidRDefault="00F548F2">
      <w:pPr>
        <w:pStyle w:val="CommentText"/>
      </w:pPr>
      <w:r>
        <w:rPr>
          <w:rStyle w:val="CommentReference"/>
        </w:rPr>
        <w:annotationRef/>
      </w:r>
      <w:r>
        <w:t>Really interesting!!</w:t>
      </w:r>
    </w:p>
  </w:comment>
  <w:comment w:id="20" w:author="Deborah Watson-Jones" w:date="2022-09-27T06:26:00Z" w:initials="DWJ">
    <w:p w14:paraId="61C87A0A" w14:textId="77777777" w:rsidR="008A1420" w:rsidRDefault="00CA5BDA" w:rsidP="00846FE4">
      <w:pPr>
        <w:pStyle w:val="CommentText"/>
      </w:pPr>
      <w:r>
        <w:rPr>
          <w:rStyle w:val="CommentReference"/>
        </w:rPr>
        <w:annotationRef/>
      </w:r>
      <w:r w:rsidR="008A1420">
        <w:t xml:space="preserve">Can this be made less personal in places. E.g. This study identified…. There is a bit too much of We did, We found. Etc. in the abstract! Also I think this para should be in the pas tense. Identified, showed etc. </w:t>
      </w:r>
    </w:p>
  </w:comment>
  <w:comment w:id="29" w:author="Marker 1" w:date="2022-08-25T09:58:00Z" w:initials="KR">
    <w:p w14:paraId="3084A5B8" w14:textId="49B17F58" w:rsidR="00F548F2" w:rsidRDefault="00F548F2">
      <w:pPr>
        <w:pStyle w:val="CommentText"/>
      </w:pPr>
      <w:r>
        <w:rPr>
          <w:rStyle w:val="CommentReference"/>
        </w:rPr>
        <w:annotationRef/>
      </w:r>
      <w:r>
        <w:t>This is a little unclear – perhaps which is estimated to be between….showing lack of and complexity of monitoring this disease and its reservoirs…or something similar?</w:t>
      </w:r>
    </w:p>
  </w:comment>
  <w:comment w:id="30" w:author="Deborah Watson-Jones" w:date="2022-09-27T06:32:00Z" w:initials="DWJ">
    <w:p w14:paraId="30E439BA" w14:textId="77777777" w:rsidR="008A1420" w:rsidRDefault="008A1420" w:rsidP="003F29F3">
      <w:pPr>
        <w:pStyle w:val="CommentText"/>
      </w:pPr>
      <w:r>
        <w:rPr>
          <w:rStyle w:val="CommentReference"/>
        </w:rPr>
        <w:annotationRef/>
      </w:r>
      <w:r>
        <w:t>I agree. The range is huge, suggesting lack of surveillance and uncertainty about the incidence of this disease.</w:t>
      </w:r>
    </w:p>
  </w:comment>
  <w:comment w:id="31" w:author="Marker 1" w:date="2022-08-25T10:00:00Z" w:initials="KR">
    <w:p w14:paraId="62A6CB30" w14:textId="2B227CC3" w:rsidR="00F548F2" w:rsidRDefault="00F548F2">
      <w:pPr>
        <w:pStyle w:val="CommentText"/>
      </w:pPr>
      <w:r>
        <w:rPr>
          <w:rStyle w:val="CommentReference"/>
        </w:rPr>
        <w:annotationRef/>
      </w:r>
      <w:r>
        <w:t>Presumably but how would we know? Comes back to how you monitor prevalence.</w:t>
      </w:r>
    </w:p>
  </w:comment>
  <w:comment w:id="34" w:author="Marker 1" w:date="2022-08-25T10:01:00Z" w:initials="KR">
    <w:p w14:paraId="4AA5C372" w14:textId="12803A95" w:rsidR="00F548F2" w:rsidRDefault="00F548F2">
      <w:pPr>
        <w:pStyle w:val="CommentText"/>
      </w:pPr>
      <w:r>
        <w:rPr>
          <w:rStyle w:val="CommentReference"/>
        </w:rPr>
        <w:annotationRef/>
      </w:r>
      <w:r>
        <w:t>Do you mean clinical cases as infection can be confirmed in asymptomatic infections.</w:t>
      </w:r>
    </w:p>
  </w:comment>
  <w:comment w:id="36" w:author="Marker 1" w:date="2022-08-25T10:01:00Z" w:initials="KR">
    <w:p w14:paraId="5C542511" w14:textId="00C9DECB" w:rsidR="00F548F2" w:rsidRDefault="00F548F2">
      <w:pPr>
        <w:pStyle w:val="CommentText"/>
      </w:pPr>
      <w:r>
        <w:rPr>
          <w:rStyle w:val="CommentReference"/>
        </w:rPr>
        <w:annotationRef/>
      </w:r>
      <w:r>
        <w:t>Clinical?</w:t>
      </w:r>
    </w:p>
  </w:comment>
  <w:comment w:id="37" w:author="Deborah Watson-Jones" w:date="2022-09-27T06:36:00Z" w:initials="DWJ">
    <w:p w14:paraId="5156A61D" w14:textId="77777777" w:rsidR="00012BBB" w:rsidRDefault="00012BBB" w:rsidP="00C079B4">
      <w:pPr>
        <w:pStyle w:val="CommentText"/>
      </w:pPr>
      <w:r>
        <w:rPr>
          <w:rStyle w:val="CommentReference"/>
        </w:rPr>
        <w:annotationRef/>
      </w:r>
      <w:r>
        <w:t>Changing climate? Current climate?</w:t>
      </w:r>
    </w:p>
  </w:comment>
  <w:comment w:id="38" w:author="Marker 1" w:date="2022-08-25T10:02:00Z" w:initials="KR">
    <w:p w14:paraId="5B74BA0E" w14:textId="3C59F7D1" w:rsidR="00F548F2" w:rsidRDefault="00F548F2">
      <w:pPr>
        <w:pStyle w:val="CommentText"/>
      </w:pPr>
      <w:r>
        <w:rPr>
          <w:rStyle w:val="CommentReference"/>
        </w:rPr>
        <w:annotationRef/>
      </w:r>
      <w:r>
        <w:t>A bit more explanation would be useful…why does climate change lead to this change in risk? Land use change is more intuitive</w:t>
      </w:r>
      <w:r w:rsidR="00F54092">
        <w:t xml:space="preserve"> by increasing domestic domain so likelihood of contact to a peridomestic adapted rodent species. </w:t>
      </w:r>
    </w:p>
  </w:comment>
  <w:comment w:id="39" w:author="Deborah Watson-Jones" w:date="2022-09-27T06:33:00Z" w:initials="DWJ">
    <w:p w14:paraId="6BCAF42A" w14:textId="77777777" w:rsidR="00141406" w:rsidRDefault="00141406" w:rsidP="00D944AF">
      <w:pPr>
        <w:pStyle w:val="CommentText"/>
      </w:pPr>
      <w:r>
        <w:rPr>
          <w:rStyle w:val="CommentReference"/>
        </w:rPr>
        <w:annotationRef/>
      </w:r>
      <w:r>
        <w:t>Area? …...Habitat?</w:t>
      </w:r>
    </w:p>
  </w:comment>
  <w:comment w:id="40" w:author="Marker 1" w:date="2022-08-25T10:03:00Z" w:initials="KR">
    <w:p w14:paraId="35A6BDDA" w14:textId="62FB605F" w:rsidR="00F54092" w:rsidRDefault="00F54092">
      <w:pPr>
        <w:pStyle w:val="CommentText"/>
      </w:pPr>
      <w:r>
        <w:rPr>
          <w:rStyle w:val="CommentReference"/>
        </w:rPr>
        <w:annotationRef/>
      </w:r>
      <w:r>
        <w:t>Again a bit cryptic I think worth spelling these out…</w:t>
      </w:r>
    </w:p>
  </w:comment>
  <w:comment w:id="41" w:author="Marker 1" w:date="2022-08-25T10:04:00Z" w:initials="KR">
    <w:p w14:paraId="018F5EB4" w14:textId="2CC20231" w:rsidR="00F54092" w:rsidRDefault="00F54092">
      <w:pPr>
        <w:pStyle w:val="CommentText"/>
      </w:pPr>
      <w:r>
        <w:rPr>
          <w:rStyle w:val="CommentReference"/>
        </w:rPr>
        <w:annotationRef/>
      </w:r>
      <w:r>
        <w:t>Who decides this? It is or isn’t endemic …..</w:t>
      </w:r>
    </w:p>
  </w:comment>
  <w:comment w:id="46" w:author="Deborah Watson-Jones" w:date="2022-09-27T06:34:00Z" w:initials="DWJ">
    <w:p w14:paraId="590E95D0" w14:textId="77777777" w:rsidR="00141406" w:rsidRDefault="00141406" w:rsidP="00780A51">
      <w:pPr>
        <w:pStyle w:val="CommentText"/>
      </w:pPr>
      <w:r>
        <w:rPr>
          <w:rStyle w:val="CommentReference"/>
        </w:rPr>
        <w:annotationRef/>
      </w:r>
      <w:r>
        <w:t>Of what?</w:t>
      </w:r>
    </w:p>
  </w:comment>
  <w:comment w:id="50" w:author="Deborah Watson-Jones" w:date="2022-09-27T06:37:00Z" w:initials="DWJ">
    <w:p w14:paraId="5FB9B3FA" w14:textId="77777777" w:rsidR="00012BBB" w:rsidRDefault="00012BBB" w:rsidP="00875DA7">
      <w:pPr>
        <w:pStyle w:val="CommentText"/>
      </w:pPr>
      <w:r>
        <w:rPr>
          <w:rStyle w:val="CommentReference"/>
        </w:rPr>
        <w:annotationRef/>
      </w:r>
      <w:r>
        <w:t>What is meant by resistance here? Protection against clinical illness and/or mortality? Protection against re-infection? Can rodents get reinfected?</w:t>
      </w:r>
    </w:p>
  </w:comment>
  <w:comment w:id="53" w:author="Deborah Watson-Jones" w:date="2022-09-27T06:39:00Z" w:initials="DWJ">
    <w:p w14:paraId="5ED67791" w14:textId="77777777" w:rsidR="00115300" w:rsidRDefault="00115300" w:rsidP="007F2A2D">
      <w:pPr>
        <w:pStyle w:val="CommentText"/>
      </w:pPr>
      <w:r>
        <w:rPr>
          <w:rStyle w:val="CommentReference"/>
        </w:rPr>
        <w:annotationRef/>
      </w:r>
      <w:r>
        <w:t>Not necessarily. Antibody-mediated effects could lead to sub-clinical viral persistence with the rodents re-acquiring the virus and asymptomatically carrying it. A bit like COVID. Are there any data on this?</w:t>
      </w:r>
    </w:p>
  </w:comment>
  <w:comment w:id="54" w:author="Deborah Watson-Jones" w:date="2022-09-27T06:40:00Z" w:initials="DWJ">
    <w:p w14:paraId="489552C5" w14:textId="77777777" w:rsidR="00115300" w:rsidRDefault="00115300" w:rsidP="00707D5B">
      <w:pPr>
        <w:pStyle w:val="CommentText"/>
      </w:pPr>
      <w:r>
        <w:rPr>
          <w:rStyle w:val="CommentReference"/>
        </w:rPr>
        <w:annotationRef/>
      </w:r>
      <w:r>
        <w:t>Please explain poorly mixed.</w:t>
      </w:r>
    </w:p>
  </w:comment>
  <w:comment w:id="55" w:author="Marker 1" w:date="2022-08-25T10:06:00Z" w:initials="KR">
    <w:p w14:paraId="0C929562" w14:textId="6CB08E71" w:rsidR="00F54092" w:rsidRDefault="00F54092">
      <w:pPr>
        <w:pStyle w:val="CommentText"/>
      </w:pPr>
      <w:r>
        <w:rPr>
          <w:rStyle w:val="CommentReference"/>
        </w:rPr>
        <w:annotationRef/>
      </w:r>
      <w:r>
        <w:t>Again throwing in climate need to build a clear picture on this. Maybe a matrix of risk factors might be useful graphically to help explain the dynamics?</w:t>
      </w:r>
    </w:p>
  </w:comment>
  <w:comment w:id="64" w:author="Deborah Watson-Jones" w:date="2022-09-27T06:42:00Z" w:initials="DWJ">
    <w:p w14:paraId="32E8B028" w14:textId="77777777" w:rsidR="00115300" w:rsidRDefault="00115300" w:rsidP="008A0F7B">
      <w:pPr>
        <w:pStyle w:val="CommentText"/>
      </w:pPr>
      <w:r>
        <w:rPr>
          <w:rStyle w:val="CommentReference"/>
        </w:rPr>
        <w:annotationRef/>
      </w:r>
      <w:r>
        <w:t>What aspect of rainfall. More, less?</w:t>
      </w:r>
    </w:p>
  </w:comment>
  <w:comment w:id="63" w:author="Marker 1" w:date="2022-08-25T10:08:00Z" w:initials="KR">
    <w:p w14:paraId="6E326D05" w14:textId="2E27BB1E" w:rsidR="00F54092" w:rsidRDefault="00F54092">
      <w:pPr>
        <w:pStyle w:val="CommentText"/>
      </w:pPr>
      <w:r>
        <w:rPr>
          <w:rStyle w:val="CommentReference"/>
        </w:rPr>
        <w:annotationRef/>
      </w:r>
      <w:r>
        <w:t>Is this the key climate factor risk association?</w:t>
      </w:r>
    </w:p>
  </w:comment>
  <w:comment w:id="65" w:author="Deborah Watson-Jones" w:date="2022-09-27T06:43:00Z" w:initials="DWJ">
    <w:p w14:paraId="6F283814" w14:textId="77777777" w:rsidR="00115300" w:rsidRDefault="00115300" w:rsidP="00EA7285">
      <w:pPr>
        <w:pStyle w:val="CommentText"/>
      </w:pPr>
      <w:r>
        <w:rPr>
          <w:rStyle w:val="CommentReference"/>
        </w:rPr>
        <w:annotationRef/>
      </w:r>
      <w:r>
        <w:t>And presumably also the other factors related to distribution to predict where future human LFV cases may occur.</w:t>
      </w:r>
    </w:p>
  </w:comment>
  <w:comment w:id="66" w:author="Marker 1" w:date="2022-08-25T10:09:00Z" w:initials="KR">
    <w:p w14:paraId="380ADA58" w14:textId="51C8471A" w:rsidR="00F54092" w:rsidRDefault="00F54092">
      <w:pPr>
        <w:pStyle w:val="CommentText"/>
      </w:pPr>
      <w:r>
        <w:rPr>
          <w:rStyle w:val="CommentReference"/>
        </w:rPr>
        <w:annotationRef/>
      </w:r>
      <w:r>
        <w:t>And population/distributional trends?</w:t>
      </w:r>
    </w:p>
  </w:comment>
  <w:comment w:id="68" w:author="Marker 1" w:date="2022-08-25T10:09:00Z" w:initials="KR">
    <w:p w14:paraId="6C3446DE" w14:textId="687ACC5C" w:rsidR="00F54092" w:rsidRDefault="00F54092">
      <w:pPr>
        <w:pStyle w:val="CommentText"/>
      </w:pPr>
      <w:r>
        <w:rPr>
          <w:rStyle w:val="CommentReference"/>
        </w:rPr>
        <w:annotationRef/>
      </w:r>
      <w:r>
        <w:t>Ok good introducing the concept of the trend …..</w:t>
      </w:r>
    </w:p>
  </w:comment>
  <w:comment w:id="69" w:author="Marker 1" w:date="2022-08-25T10:10:00Z" w:initials="KR">
    <w:p w14:paraId="49FED0B8" w14:textId="15E5CC8F" w:rsidR="00F54092" w:rsidRDefault="00F54092">
      <w:pPr>
        <w:pStyle w:val="CommentText"/>
      </w:pPr>
      <w:r>
        <w:rPr>
          <w:rStyle w:val="CommentReference"/>
        </w:rPr>
        <w:annotationRef/>
      </w:r>
      <w:r>
        <w:t>Development  policies and strategies for human settlement and agriculture??</w:t>
      </w:r>
    </w:p>
  </w:comment>
  <w:comment w:id="70" w:author="Deborah Watson-Jones" w:date="2022-09-27T06:46:00Z" w:initials="DWJ">
    <w:p w14:paraId="41BC1B5C" w14:textId="77777777" w:rsidR="00F55CF1" w:rsidRDefault="00F55CF1" w:rsidP="00B33440">
      <w:pPr>
        <w:pStyle w:val="CommentText"/>
      </w:pPr>
      <w:r>
        <w:rPr>
          <w:rStyle w:val="CommentReference"/>
        </w:rPr>
        <w:annotationRef/>
      </w:r>
      <w:r>
        <w:t>Does not make sense.  ….that was conducted…?</w:t>
      </w:r>
    </w:p>
  </w:comment>
  <w:comment w:id="77" w:author="Deborah Watson-Jones" w:date="2022-09-27T06:47:00Z" w:initials="DWJ">
    <w:p w14:paraId="62C9F406" w14:textId="77777777" w:rsidR="00F55CF1" w:rsidRDefault="00F55CF1" w:rsidP="003B775E">
      <w:pPr>
        <w:pStyle w:val="CommentText"/>
      </w:pPr>
      <w:r>
        <w:rPr>
          <w:rStyle w:val="CommentReference"/>
        </w:rPr>
        <w:annotationRef/>
      </w:r>
      <w:r>
        <w:t>Map of sites?</w:t>
      </w:r>
    </w:p>
  </w:comment>
  <w:comment w:id="84" w:author="Deborah Watson-Jones" w:date="2022-09-27T06:48:00Z" w:initials="DWJ">
    <w:p w14:paraId="20B23A34" w14:textId="77777777" w:rsidR="00F55CF1" w:rsidRDefault="00F55CF1" w:rsidP="0068325B">
      <w:pPr>
        <w:pStyle w:val="CommentText"/>
      </w:pPr>
      <w:r>
        <w:rPr>
          <w:rStyle w:val="CommentReference"/>
        </w:rPr>
        <w:annotationRef/>
      </w:r>
      <w:r>
        <w:t>Any references that you can cite have previously defined these gradients?</w:t>
      </w:r>
    </w:p>
  </w:comment>
  <w:comment w:id="85" w:author="Deborah Watson-Jones" w:date="2022-09-27T06:50:00Z" w:initials="DWJ">
    <w:p w14:paraId="36D3EA6F" w14:textId="77777777" w:rsidR="00366A64" w:rsidRDefault="00366A64" w:rsidP="005045CF">
      <w:pPr>
        <w:pStyle w:val="CommentText"/>
      </w:pPr>
      <w:r>
        <w:rPr>
          <w:rStyle w:val="CommentReference"/>
        </w:rPr>
        <w:annotationRef/>
      </w:r>
      <w:r>
        <w:t>What season/period was the trapping done?</w:t>
      </w:r>
    </w:p>
  </w:comment>
  <w:comment w:id="87" w:author="David Simons" w:date="2022-08-17T13:57:00Z" w:initials="DS">
    <w:p w14:paraId="6202DC85" w14:textId="71D3244E" w:rsidR="005D092B" w:rsidRDefault="005D092B" w:rsidP="005D092B">
      <w:r>
        <w:rPr>
          <w:rStyle w:val="CommentReference"/>
        </w:rPr>
        <w:annotationRef/>
      </w:r>
      <w:r>
        <w:rPr>
          <w:sz w:val="20"/>
          <w:szCs w:val="20"/>
        </w:rPr>
        <w:t>Need to make bigger and replicate the baseman across all facets. Also legend is missing.</w:t>
      </w:r>
    </w:p>
  </w:comment>
  <w:comment w:id="88" w:author="Deborah Watson-Jones" w:date="2022-09-27T06:49:00Z" w:initials="DWJ">
    <w:p w14:paraId="521EE4D6" w14:textId="77777777" w:rsidR="00366A64" w:rsidRDefault="00366A64" w:rsidP="0052407F">
      <w:pPr>
        <w:pStyle w:val="CommentText"/>
      </w:pPr>
      <w:r>
        <w:rPr>
          <w:rStyle w:val="CommentReference"/>
        </w:rPr>
        <w:annotationRef/>
      </w:r>
      <w:r>
        <w:t>Yes, these images are difficult to read.</w:t>
      </w:r>
    </w:p>
  </w:comment>
  <w:comment w:id="91" w:author="Deborah Watson-Jones" w:date="2022-09-27T06:51:00Z" w:initials="DWJ">
    <w:p w14:paraId="6CE6699E" w14:textId="77777777" w:rsidR="00366A64" w:rsidRDefault="00366A64" w:rsidP="002659F4">
      <w:pPr>
        <w:pStyle w:val="CommentText"/>
      </w:pPr>
      <w:r>
        <w:rPr>
          <w:rStyle w:val="CommentReference"/>
        </w:rPr>
        <w:annotationRef/>
      </w:r>
      <w:r>
        <w:t>Do you need to state something like by a trained fieldworker?</w:t>
      </w:r>
    </w:p>
  </w:comment>
  <w:comment w:id="92" w:author="Deborah Watson-Jones" w:date="2022-09-27T06:52:00Z" w:initials="DWJ">
    <w:p w14:paraId="11293555" w14:textId="77777777" w:rsidR="00366A64" w:rsidRDefault="00366A64" w:rsidP="00840084">
      <w:pPr>
        <w:pStyle w:val="CommentText"/>
      </w:pPr>
      <w:r>
        <w:rPr>
          <w:rStyle w:val="CommentReference"/>
        </w:rPr>
        <w:annotationRef/>
      </w:r>
      <w:r>
        <w:t>Is this a formal term or can you say the The rodent's gender was ascertained by……?</w:t>
      </w:r>
    </w:p>
  </w:comment>
  <w:comment w:id="93" w:author="Marker 1" w:date="2022-08-25T10:14:00Z" w:initials="KR">
    <w:p w14:paraId="69AC972B" w14:textId="6F2476BD" w:rsidR="00890508" w:rsidRDefault="00890508">
      <w:pPr>
        <w:pStyle w:val="CommentText"/>
      </w:pPr>
      <w:r>
        <w:rPr>
          <w:rStyle w:val="CommentReference"/>
        </w:rPr>
        <w:annotationRef/>
      </w:r>
      <w:r>
        <w:t>If standardized protocol you could just reference this to save on words ….but ok for the present.</w:t>
      </w:r>
    </w:p>
  </w:comment>
  <w:comment w:id="95" w:author="Deborah Watson-Jones" w:date="2022-09-27T06:52:00Z" w:initials="DWJ">
    <w:p w14:paraId="75FC708D" w14:textId="77777777" w:rsidR="00366A64" w:rsidRDefault="00366A64" w:rsidP="00871358">
      <w:pPr>
        <w:pStyle w:val="CommentText"/>
      </w:pPr>
      <w:r>
        <w:rPr>
          <w:rStyle w:val="CommentReference"/>
        </w:rPr>
        <w:annotationRef/>
      </w:r>
      <w:r>
        <w:t>References to cite these methods for aging?</w:t>
      </w:r>
    </w:p>
  </w:comment>
  <w:comment w:id="96" w:author="Deborah Watson-Jones" w:date="2022-09-27T06:53:00Z" w:initials="DWJ">
    <w:p w14:paraId="714E57EC" w14:textId="77777777" w:rsidR="00366A64" w:rsidRDefault="00366A64" w:rsidP="00B44DB8">
      <w:pPr>
        <w:pStyle w:val="CommentText"/>
      </w:pPr>
      <w:r>
        <w:rPr>
          <w:rStyle w:val="CommentReference"/>
        </w:rPr>
        <w:annotationRef/>
      </w:r>
      <w:r>
        <w:t>Explain. Disposed means no further processing. What was done?</w:t>
      </w:r>
    </w:p>
  </w:comment>
  <w:comment w:id="107" w:author="David Simons" w:date="2022-08-17T13:51:00Z" w:initials="DS">
    <w:p w14:paraId="1F2D912E" w14:textId="405CECC1" w:rsidR="005D092B" w:rsidRDefault="005D092B" w:rsidP="005D092B">
      <w:r>
        <w:rPr>
          <w:rStyle w:val="CommentReference"/>
        </w:rPr>
        <w:annotationRef/>
      </w:r>
      <w:r>
        <w:rPr>
          <w:sz w:val="20"/>
          <w:szCs w:val="20"/>
        </w:rPr>
        <w:t>Equations need numbering.</w:t>
      </w:r>
    </w:p>
  </w:comment>
  <w:comment w:id="118" w:author="Deborah Watson-Jones" w:date="2022-09-27T06:59:00Z" w:initials="DWJ">
    <w:p w14:paraId="22B38523" w14:textId="77777777" w:rsidR="003968FB" w:rsidRDefault="003968FB" w:rsidP="009B7D06">
      <w:pPr>
        <w:pStyle w:val="CommentText"/>
      </w:pPr>
      <w:r>
        <w:rPr>
          <w:rStyle w:val="CommentReference"/>
        </w:rPr>
        <w:annotationRef/>
      </w:r>
      <w:r>
        <w:t xml:space="preserve">Which was? I might have missed this earlier. </w:t>
      </w:r>
    </w:p>
  </w:comment>
  <w:comment w:id="123" w:author="Deborah Watson-Jones" w:date="2022-09-27T07:00:00Z" w:initials="DWJ">
    <w:p w14:paraId="6DF3DB40" w14:textId="77777777" w:rsidR="00916A16" w:rsidRDefault="00916A16" w:rsidP="00AD607F">
      <w:pPr>
        <w:pStyle w:val="CommentText"/>
      </w:pPr>
      <w:r>
        <w:rPr>
          <w:rStyle w:val="CommentReference"/>
        </w:rPr>
        <w:annotationRef/>
      </w:r>
      <w:r>
        <w:t>How is this defined. The word Shannon was not mentioned above.</w:t>
      </w:r>
    </w:p>
  </w:comment>
  <w:comment w:id="124" w:author="Marker 1" w:date="2022-08-25T10:18:00Z" w:initials="KR">
    <w:p w14:paraId="615B023A" w14:textId="7E5E5DF5" w:rsidR="00890508" w:rsidRDefault="00890508">
      <w:pPr>
        <w:pStyle w:val="CommentText"/>
      </w:pPr>
      <w:r>
        <w:rPr>
          <w:rStyle w:val="CommentReference"/>
        </w:rPr>
        <w:annotationRef/>
      </w:r>
      <w:r>
        <w:t>I presume you have considered potential bias in the stats/modelling? The logic is clear but just need to ensure the maths is logical.</w:t>
      </w:r>
    </w:p>
  </w:comment>
  <w:comment w:id="127" w:author="Deborah Watson-Jones" w:date="2022-09-27T07:00:00Z" w:initials="DWJ">
    <w:p w14:paraId="7AC6D1E3" w14:textId="77777777" w:rsidR="00916A16" w:rsidRDefault="00916A16" w:rsidP="00070DC0">
      <w:pPr>
        <w:pStyle w:val="CommentText"/>
      </w:pPr>
      <w:r>
        <w:rPr>
          <w:rStyle w:val="CommentReference"/>
        </w:rPr>
        <w:annotationRef/>
      </w:r>
      <w:r>
        <w:t>Defined how? Population? Number of buildings?</w:t>
      </w:r>
    </w:p>
  </w:comment>
  <w:comment w:id="136" w:author="Deborah Watson-Jones" w:date="2022-09-28T15:21:00Z" w:initials="DWJ">
    <w:p w14:paraId="411C1FBA" w14:textId="77777777" w:rsidR="0008355C" w:rsidRDefault="0008355C" w:rsidP="00594E7B">
      <w:pPr>
        <w:pStyle w:val="CommentText"/>
      </w:pPr>
      <w:r>
        <w:rPr>
          <w:rStyle w:val="CommentReference"/>
        </w:rPr>
        <w:annotationRef/>
      </w:r>
      <w:r>
        <w:t xml:space="preserve">What is respsectively here? </w:t>
      </w:r>
      <w:r>
        <w:rPr>
          <w:i/>
          <w:iCs/>
        </w:rPr>
        <w:t>Gerbilliscus kempii</w:t>
      </w:r>
      <w:r>
        <w:t xml:space="preserve"> detected in forests and fallow? Please clarify this sentence. Thanks.</w:t>
      </w:r>
    </w:p>
  </w:comment>
  <w:comment w:id="141" w:author="Deborah Watson-Jones" w:date="2022-09-28T15:21:00Z" w:initials="DWJ">
    <w:p w14:paraId="766F5AD3" w14:textId="77777777" w:rsidR="0008355C" w:rsidRDefault="0008355C" w:rsidP="00390BD2">
      <w:pPr>
        <w:pStyle w:val="CommentText"/>
      </w:pPr>
      <w:r>
        <w:rPr>
          <w:rStyle w:val="CommentReference"/>
        </w:rPr>
        <w:annotationRef/>
      </w:r>
      <w:r>
        <w:t xml:space="preserve">Fell when? Dry seasons? </w:t>
      </w:r>
    </w:p>
  </w:comment>
  <w:comment w:id="142" w:author="Marker 1" w:date="2022-08-25T10:22:00Z" w:initials="KR">
    <w:p w14:paraId="43E23AEB" w14:textId="60DA7B9D" w:rsidR="00890508" w:rsidRDefault="00890508">
      <w:pPr>
        <w:pStyle w:val="CommentText"/>
      </w:pPr>
      <w:r>
        <w:rPr>
          <w:rStyle w:val="CommentReference"/>
        </w:rPr>
        <w:annotationRef/>
      </w:r>
      <w:r>
        <w:t>Is this the logic to the Redding association with rainfall?</w:t>
      </w:r>
    </w:p>
  </w:comment>
  <w:comment w:id="143" w:author="Deborah Watson-Jones" w:date="2022-09-28T15:22:00Z" w:initials="DWJ">
    <w:p w14:paraId="2865E118" w14:textId="77777777" w:rsidR="0008355C" w:rsidRDefault="0008355C" w:rsidP="000A598C">
      <w:pPr>
        <w:pStyle w:val="CommentText"/>
      </w:pPr>
      <w:r>
        <w:rPr>
          <w:rStyle w:val="CommentReference"/>
        </w:rPr>
        <w:annotationRef/>
      </w:r>
      <w:r>
        <w:t>Make sure defined in footnote.</w:t>
      </w:r>
    </w:p>
  </w:comment>
  <w:comment w:id="153" w:author="Deborah Watson-Jones" w:date="2022-09-28T15:25:00Z" w:initials="DWJ">
    <w:p w14:paraId="1DAF1076" w14:textId="77777777" w:rsidR="0065147F" w:rsidRDefault="0065147F" w:rsidP="00152CCA">
      <w:pPr>
        <w:pStyle w:val="CommentText"/>
      </w:pPr>
      <w:r>
        <w:rPr>
          <w:rStyle w:val="CommentReference"/>
        </w:rPr>
        <w:annotationRef/>
      </w:r>
      <w:r>
        <w:t>For all species?</w:t>
      </w:r>
    </w:p>
  </w:comment>
  <w:comment w:id="155" w:author="Deborah Watson-Jones" w:date="2022-09-28T15:26:00Z" w:initials="DWJ">
    <w:p w14:paraId="2231D423" w14:textId="77777777" w:rsidR="00EE3FDA" w:rsidRDefault="00EE3FDA" w:rsidP="00B11711">
      <w:pPr>
        <w:pStyle w:val="CommentText"/>
      </w:pPr>
      <w:r>
        <w:rPr>
          <w:rStyle w:val="CommentReference"/>
        </w:rPr>
        <w:annotationRef/>
      </w:r>
      <w:r>
        <w:t>Actually looks quite homogeneous. Has a number of suitable ranges/habitats.</w:t>
      </w:r>
    </w:p>
  </w:comment>
  <w:comment w:id="172" w:author="Marker 1" w:date="2022-08-25T10:25:00Z" w:initials="KR">
    <w:p w14:paraId="4F21073F" w14:textId="3893F423" w:rsidR="0028262A" w:rsidRDefault="0028262A">
      <w:pPr>
        <w:pStyle w:val="CommentText"/>
      </w:pPr>
      <w:r>
        <w:rPr>
          <w:rStyle w:val="CommentReference"/>
        </w:rPr>
        <w:annotationRef/>
      </w:r>
      <w:r>
        <w:t>Wordy…perhaps Results are presented and critically analysed to a) characterize b) explore risk parameters on exposure….</w:t>
      </w:r>
    </w:p>
  </w:comment>
  <w:comment w:id="174" w:author="Deborah Watson-Jones" w:date="2022-09-28T15:28:00Z" w:initials="DWJ">
    <w:p w14:paraId="13E4D19F" w14:textId="77777777" w:rsidR="00EE3FDA" w:rsidRDefault="00EE3FDA" w:rsidP="00BA7388">
      <w:pPr>
        <w:pStyle w:val="CommentText"/>
      </w:pPr>
      <w:r>
        <w:rPr>
          <w:rStyle w:val="CommentReference"/>
        </w:rPr>
        <w:annotationRef/>
      </w:r>
      <w:r>
        <w:t>Some examples may need to be given to support this statement.</w:t>
      </w:r>
    </w:p>
  </w:comment>
  <w:comment w:id="175" w:author="Deborah Watson-Jones" w:date="2022-09-28T15:29:00Z" w:initials="DWJ">
    <w:p w14:paraId="79464818" w14:textId="77777777" w:rsidR="00EE3FDA" w:rsidRDefault="00EE3FDA" w:rsidP="00BD2A6C">
      <w:pPr>
        <w:pStyle w:val="CommentText"/>
      </w:pPr>
      <w:r>
        <w:rPr>
          <w:rStyle w:val="CommentReference"/>
        </w:rPr>
        <w:annotationRef/>
      </w:r>
      <w:r>
        <w:t>?</w:t>
      </w:r>
    </w:p>
  </w:comment>
  <w:comment w:id="182" w:author="Marker 1" w:date="2022-08-25T10:28:00Z" w:initials="KR">
    <w:p w14:paraId="46C157EF" w14:textId="60DCDF56" w:rsidR="0028262A" w:rsidRDefault="0028262A">
      <w:pPr>
        <w:pStyle w:val="CommentText"/>
      </w:pPr>
      <w:r>
        <w:rPr>
          <w:rStyle w:val="CommentReference"/>
        </w:rPr>
        <w:annotationRef/>
      </w:r>
      <w:r>
        <w:t>I think you need to bring in more comment on risk parameters to enrich the outcome of the paper even if just qualitative as this is the real value in public health and development for health terms in this setting.</w:t>
      </w:r>
    </w:p>
  </w:comment>
  <w:comment w:id="183" w:author="Deborah Watson-Jones" w:date="2022-09-28T15:30:00Z" w:initials="DWJ">
    <w:p w14:paraId="09A71FAD" w14:textId="77777777" w:rsidR="003658A9" w:rsidRDefault="003658A9" w:rsidP="0028257A">
      <w:pPr>
        <w:pStyle w:val="CommentText"/>
      </w:pPr>
      <w:r>
        <w:rPr>
          <w:rStyle w:val="CommentReference"/>
        </w:rPr>
        <w:annotationRef/>
      </w:r>
      <w:r>
        <w:t>Spelling.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9FF83" w15:done="0"/>
  <w15:commentEx w15:paraId="280196F8" w15:paraIdParent="7219FF83" w15:done="0"/>
  <w15:commentEx w15:paraId="542EC394" w15:done="0"/>
  <w15:commentEx w15:paraId="266C48C0" w15:done="0"/>
  <w15:commentEx w15:paraId="63505597" w15:done="0"/>
  <w15:commentEx w15:paraId="4F08FC4E" w15:done="0"/>
  <w15:commentEx w15:paraId="5A5970DC" w15:done="0"/>
  <w15:commentEx w15:paraId="61C87A0A" w15:done="0"/>
  <w15:commentEx w15:paraId="3084A5B8" w15:done="0"/>
  <w15:commentEx w15:paraId="30E439BA" w15:paraIdParent="3084A5B8" w15:done="0"/>
  <w15:commentEx w15:paraId="62A6CB30" w15:done="0"/>
  <w15:commentEx w15:paraId="4AA5C372" w15:done="0"/>
  <w15:commentEx w15:paraId="5C542511" w15:done="0"/>
  <w15:commentEx w15:paraId="5156A61D" w15:done="0"/>
  <w15:commentEx w15:paraId="5B74BA0E" w15:done="0"/>
  <w15:commentEx w15:paraId="6BCAF42A" w15:done="0"/>
  <w15:commentEx w15:paraId="35A6BDDA" w15:done="0"/>
  <w15:commentEx w15:paraId="018F5EB4" w15:done="0"/>
  <w15:commentEx w15:paraId="590E95D0" w15:done="0"/>
  <w15:commentEx w15:paraId="5FB9B3FA" w15:done="0"/>
  <w15:commentEx w15:paraId="5ED67791" w15:done="0"/>
  <w15:commentEx w15:paraId="489552C5" w15:done="0"/>
  <w15:commentEx w15:paraId="0C929562" w15:done="0"/>
  <w15:commentEx w15:paraId="32E8B028" w15:done="0"/>
  <w15:commentEx w15:paraId="6E326D05" w15:done="0"/>
  <w15:commentEx w15:paraId="6F283814" w15:done="0"/>
  <w15:commentEx w15:paraId="380ADA58" w15:done="0"/>
  <w15:commentEx w15:paraId="6C3446DE" w15:done="0"/>
  <w15:commentEx w15:paraId="49FED0B8" w15:done="0"/>
  <w15:commentEx w15:paraId="41BC1B5C" w15:done="0"/>
  <w15:commentEx w15:paraId="62C9F406" w15:done="0"/>
  <w15:commentEx w15:paraId="20B23A34" w15:done="0"/>
  <w15:commentEx w15:paraId="36D3EA6F" w15:done="0"/>
  <w15:commentEx w15:paraId="6202DC85" w15:done="0"/>
  <w15:commentEx w15:paraId="521EE4D6" w15:paraIdParent="6202DC85" w15:done="0"/>
  <w15:commentEx w15:paraId="6CE6699E" w15:done="0"/>
  <w15:commentEx w15:paraId="11293555" w15:done="0"/>
  <w15:commentEx w15:paraId="69AC972B" w15:done="0"/>
  <w15:commentEx w15:paraId="75FC708D" w15:done="0"/>
  <w15:commentEx w15:paraId="714E57EC" w15:done="0"/>
  <w15:commentEx w15:paraId="1F2D912E" w15:done="0"/>
  <w15:commentEx w15:paraId="22B38523" w15:done="0"/>
  <w15:commentEx w15:paraId="6DF3DB40" w15:done="0"/>
  <w15:commentEx w15:paraId="615B023A" w15:done="0"/>
  <w15:commentEx w15:paraId="7AC6D1E3" w15:done="0"/>
  <w15:commentEx w15:paraId="411C1FBA" w15:done="0"/>
  <w15:commentEx w15:paraId="766F5AD3" w15:done="0"/>
  <w15:commentEx w15:paraId="43E23AEB" w15:done="0"/>
  <w15:commentEx w15:paraId="2865E118" w15:done="0"/>
  <w15:commentEx w15:paraId="1DAF1076" w15:done="0"/>
  <w15:commentEx w15:paraId="2231D423" w15:done="0"/>
  <w15:commentEx w15:paraId="4F21073F" w15:done="0"/>
  <w15:commentEx w15:paraId="13E4D19F" w15:done="0"/>
  <w15:commentEx w15:paraId="79464818" w15:done="0"/>
  <w15:commentEx w15:paraId="46C157EF" w15:done="0"/>
  <w15:commentEx w15:paraId="09A71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1538" w16cex:dateUtc="2022-09-27T03:22:00Z"/>
  <w16cex:commentExtensible w16cex:durableId="26DD1560" w16cex:dateUtc="2022-09-27T03:23:00Z"/>
  <w16cex:commentExtensible w16cex:durableId="26DD1648" w16cex:dateUtc="2022-09-27T03:27:00Z"/>
  <w16cex:commentExtensible w16cex:durableId="26DD1618" w16cex:dateUtc="2022-09-27T03:26:00Z"/>
  <w16cex:commentExtensible w16cex:durableId="26DD1767" w16cex:dateUtc="2022-09-27T03:32:00Z"/>
  <w16cex:commentExtensible w16cex:durableId="26DD1861" w16cex:dateUtc="2022-09-27T03:36:00Z"/>
  <w16cex:commentExtensible w16cex:durableId="26DD17C8" w16cex:dateUtc="2022-09-27T03:33:00Z"/>
  <w16cex:commentExtensible w16cex:durableId="26DD17FC" w16cex:dateUtc="2022-09-27T03:34:00Z"/>
  <w16cex:commentExtensible w16cex:durableId="26DD189D" w16cex:dateUtc="2022-09-27T03:37:00Z"/>
  <w16cex:commentExtensible w16cex:durableId="26DD191D" w16cex:dateUtc="2022-09-27T03:39:00Z"/>
  <w16cex:commentExtensible w16cex:durableId="26DD1954" w16cex:dateUtc="2022-09-27T03:40:00Z"/>
  <w16cex:commentExtensible w16cex:durableId="26DD19C9" w16cex:dateUtc="2022-09-27T03:42:00Z"/>
  <w16cex:commentExtensible w16cex:durableId="26DD1A0B" w16cex:dateUtc="2022-09-27T03:43:00Z"/>
  <w16cex:commentExtensible w16cex:durableId="26DD1AB0" w16cex:dateUtc="2022-09-27T03:46:00Z"/>
  <w16cex:commentExtensible w16cex:durableId="26DD1B06" w16cex:dateUtc="2022-09-27T03:47:00Z"/>
  <w16cex:commentExtensible w16cex:durableId="26DD1B39" w16cex:dateUtc="2022-09-27T03:48:00Z"/>
  <w16cex:commentExtensible w16cex:durableId="26DD1BB9" w16cex:dateUtc="2022-09-27T03:50:00Z"/>
  <w16cex:commentExtensible w16cex:durableId="26A77231" w16cex:dateUtc="2022-08-17T11:57:00Z"/>
  <w16cex:commentExtensible w16cex:durableId="26DD1B88" w16cex:dateUtc="2022-09-27T03:49:00Z"/>
  <w16cex:commentExtensible w16cex:durableId="26DD1BFC" w16cex:dateUtc="2022-09-27T03:51:00Z"/>
  <w16cex:commentExtensible w16cex:durableId="26DD1C22" w16cex:dateUtc="2022-09-27T03:52:00Z"/>
  <w16cex:commentExtensible w16cex:durableId="26DD1C43" w16cex:dateUtc="2022-09-27T03:52:00Z"/>
  <w16cex:commentExtensible w16cex:durableId="26DD1C5C" w16cex:dateUtc="2022-09-27T03:53:00Z"/>
  <w16cex:commentExtensible w16cex:durableId="26A770EC" w16cex:dateUtc="2022-08-17T11:51:00Z"/>
  <w16cex:commentExtensible w16cex:durableId="26DD1DBB" w16cex:dateUtc="2022-09-27T03:59:00Z"/>
  <w16cex:commentExtensible w16cex:durableId="26DD1E23" w16cex:dateUtc="2022-09-27T04:00:00Z"/>
  <w16cex:commentExtensible w16cex:durableId="26DD1DFF" w16cex:dateUtc="2022-09-27T04:00:00Z"/>
  <w16cex:commentExtensible w16cex:durableId="26DEE500" w16cex:dateUtc="2022-09-28T12:21:00Z"/>
  <w16cex:commentExtensible w16cex:durableId="26DEE50C" w16cex:dateUtc="2022-09-28T12:21:00Z"/>
  <w16cex:commentExtensible w16cex:durableId="26DEE535" w16cex:dateUtc="2022-09-28T12:22:00Z"/>
  <w16cex:commentExtensible w16cex:durableId="26DEE5E5" w16cex:dateUtc="2022-09-28T12:25:00Z"/>
  <w16cex:commentExtensible w16cex:durableId="26DEE638" w16cex:dateUtc="2022-09-28T12:26:00Z"/>
  <w16cex:commentExtensible w16cex:durableId="26DEE6A3" w16cex:dateUtc="2022-09-28T12:28:00Z"/>
  <w16cex:commentExtensible w16cex:durableId="26DEE6C4" w16cex:dateUtc="2022-09-28T12:29:00Z"/>
  <w16cex:commentExtensible w16cex:durableId="26DEE6FB" w16cex:dateUtc="2022-09-28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9FF83" w16cid:durableId="26DD14F1"/>
  <w16cid:commentId w16cid:paraId="280196F8" w16cid:durableId="26DD1538"/>
  <w16cid:commentId w16cid:paraId="542EC394" w16cid:durableId="26DD1560"/>
  <w16cid:commentId w16cid:paraId="266C48C0" w16cid:durableId="26DD14F2"/>
  <w16cid:commentId w16cid:paraId="63505597" w16cid:durableId="26DD14F3"/>
  <w16cid:commentId w16cid:paraId="4F08FC4E" w16cid:durableId="26DD1648"/>
  <w16cid:commentId w16cid:paraId="5A5970DC" w16cid:durableId="26DD14F4"/>
  <w16cid:commentId w16cid:paraId="61C87A0A" w16cid:durableId="26DD1618"/>
  <w16cid:commentId w16cid:paraId="3084A5B8" w16cid:durableId="26DD14F5"/>
  <w16cid:commentId w16cid:paraId="30E439BA" w16cid:durableId="26DD1767"/>
  <w16cid:commentId w16cid:paraId="62A6CB30" w16cid:durableId="26DD14F6"/>
  <w16cid:commentId w16cid:paraId="4AA5C372" w16cid:durableId="26DD14F7"/>
  <w16cid:commentId w16cid:paraId="5C542511" w16cid:durableId="26DD14F8"/>
  <w16cid:commentId w16cid:paraId="5156A61D" w16cid:durableId="26DD1861"/>
  <w16cid:commentId w16cid:paraId="5B74BA0E" w16cid:durableId="26DD14F9"/>
  <w16cid:commentId w16cid:paraId="6BCAF42A" w16cid:durableId="26DD17C8"/>
  <w16cid:commentId w16cid:paraId="35A6BDDA" w16cid:durableId="26DD14FA"/>
  <w16cid:commentId w16cid:paraId="018F5EB4" w16cid:durableId="26DD14FB"/>
  <w16cid:commentId w16cid:paraId="590E95D0" w16cid:durableId="26DD17FC"/>
  <w16cid:commentId w16cid:paraId="5FB9B3FA" w16cid:durableId="26DD189D"/>
  <w16cid:commentId w16cid:paraId="5ED67791" w16cid:durableId="26DD191D"/>
  <w16cid:commentId w16cid:paraId="489552C5" w16cid:durableId="26DD1954"/>
  <w16cid:commentId w16cid:paraId="0C929562" w16cid:durableId="26DD14FC"/>
  <w16cid:commentId w16cid:paraId="32E8B028" w16cid:durableId="26DD19C9"/>
  <w16cid:commentId w16cid:paraId="6E326D05" w16cid:durableId="26DD14FD"/>
  <w16cid:commentId w16cid:paraId="6F283814" w16cid:durableId="26DD1A0B"/>
  <w16cid:commentId w16cid:paraId="380ADA58" w16cid:durableId="26DD14FE"/>
  <w16cid:commentId w16cid:paraId="6C3446DE" w16cid:durableId="26DD14FF"/>
  <w16cid:commentId w16cid:paraId="49FED0B8" w16cid:durableId="26DD1500"/>
  <w16cid:commentId w16cid:paraId="41BC1B5C" w16cid:durableId="26DD1AB0"/>
  <w16cid:commentId w16cid:paraId="62C9F406" w16cid:durableId="26DD1B06"/>
  <w16cid:commentId w16cid:paraId="20B23A34" w16cid:durableId="26DD1B39"/>
  <w16cid:commentId w16cid:paraId="36D3EA6F" w16cid:durableId="26DD1BB9"/>
  <w16cid:commentId w16cid:paraId="6202DC85" w16cid:durableId="26A77231"/>
  <w16cid:commentId w16cid:paraId="521EE4D6" w16cid:durableId="26DD1B88"/>
  <w16cid:commentId w16cid:paraId="6CE6699E" w16cid:durableId="26DD1BFC"/>
  <w16cid:commentId w16cid:paraId="11293555" w16cid:durableId="26DD1C22"/>
  <w16cid:commentId w16cid:paraId="69AC972B" w16cid:durableId="26DD1502"/>
  <w16cid:commentId w16cid:paraId="75FC708D" w16cid:durableId="26DD1C43"/>
  <w16cid:commentId w16cid:paraId="714E57EC" w16cid:durableId="26DD1C5C"/>
  <w16cid:commentId w16cid:paraId="1F2D912E" w16cid:durableId="26A770EC"/>
  <w16cid:commentId w16cid:paraId="22B38523" w16cid:durableId="26DD1DBB"/>
  <w16cid:commentId w16cid:paraId="6DF3DB40" w16cid:durableId="26DD1E23"/>
  <w16cid:commentId w16cid:paraId="615B023A" w16cid:durableId="26DD1505"/>
  <w16cid:commentId w16cid:paraId="7AC6D1E3" w16cid:durableId="26DD1DFF"/>
  <w16cid:commentId w16cid:paraId="411C1FBA" w16cid:durableId="26DEE500"/>
  <w16cid:commentId w16cid:paraId="766F5AD3" w16cid:durableId="26DEE50C"/>
  <w16cid:commentId w16cid:paraId="43E23AEB" w16cid:durableId="26DD1506"/>
  <w16cid:commentId w16cid:paraId="2865E118" w16cid:durableId="26DEE535"/>
  <w16cid:commentId w16cid:paraId="1DAF1076" w16cid:durableId="26DEE5E5"/>
  <w16cid:commentId w16cid:paraId="2231D423" w16cid:durableId="26DEE638"/>
  <w16cid:commentId w16cid:paraId="4F21073F" w16cid:durableId="26DD1507"/>
  <w16cid:commentId w16cid:paraId="13E4D19F" w16cid:durableId="26DEE6A3"/>
  <w16cid:commentId w16cid:paraId="79464818" w16cid:durableId="26DEE6C4"/>
  <w16cid:commentId w16cid:paraId="46C157EF" w16cid:durableId="26DD1508"/>
  <w16cid:commentId w16cid:paraId="09A71FAD" w16cid:durableId="26DEE6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9B98A" w14:textId="77777777" w:rsidR="009A6A4A" w:rsidRDefault="009A6A4A">
      <w:pPr>
        <w:spacing w:after="0"/>
      </w:pPr>
      <w:r>
        <w:separator/>
      </w:r>
    </w:p>
  </w:endnote>
  <w:endnote w:type="continuationSeparator" w:id="0">
    <w:p w14:paraId="075281D9" w14:textId="77777777" w:rsidR="009A6A4A" w:rsidRDefault="009A6A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E08C8" w14:textId="77777777" w:rsidR="009A6A4A" w:rsidRDefault="009A6A4A">
      <w:r>
        <w:separator/>
      </w:r>
    </w:p>
  </w:footnote>
  <w:footnote w:type="continuationSeparator" w:id="0">
    <w:p w14:paraId="7A1717F2" w14:textId="77777777" w:rsidR="009A6A4A" w:rsidRDefault="009A6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BECE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10285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er 1">
    <w15:presenceInfo w15:providerId="None" w15:userId="Marker 1"/>
  </w15:person>
  <w15:person w15:author="Deborah Watson-Jones">
    <w15:presenceInfo w15:providerId="AD" w15:userId="S::icrudwat@lshtm.ac.uk::a80c9c86-f8a2-422d-96fe-054ee074c70f"/>
  </w15:person>
  <w15:person w15:author="David Simons">
    <w15:presenceInfo w15:providerId="None" w15:userId="David Sim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572"/>
    <w:rsid w:val="00012BBB"/>
    <w:rsid w:val="00045055"/>
    <w:rsid w:val="0008355C"/>
    <w:rsid w:val="000D7C1B"/>
    <w:rsid w:val="000E6515"/>
    <w:rsid w:val="00115300"/>
    <w:rsid w:val="00141406"/>
    <w:rsid w:val="001E288E"/>
    <w:rsid w:val="002568BF"/>
    <w:rsid w:val="0028262A"/>
    <w:rsid w:val="003404A7"/>
    <w:rsid w:val="003658A9"/>
    <w:rsid w:val="00366A64"/>
    <w:rsid w:val="003968FB"/>
    <w:rsid w:val="005D092B"/>
    <w:rsid w:val="006375FD"/>
    <w:rsid w:val="0065147F"/>
    <w:rsid w:val="007033CD"/>
    <w:rsid w:val="00890508"/>
    <w:rsid w:val="008A1420"/>
    <w:rsid w:val="008D132F"/>
    <w:rsid w:val="008D7FDE"/>
    <w:rsid w:val="00916A16"/>
    <w:rsid w:val="009A6A4A"/>
    <w:rsid w:val="009B5B44"/>
    <w:rsid w:val="009F315B"/>
    <w:rsid w:val="00B37C52"/>
    <w:rsid w:val="00BF00E1"/>
    <w:rsid w:val="00C56572"/>
    <w:rsid w:val="00CA5BDA"/>
    <w:rsid w:val="00CF749E"/>
    <w:rsid w:val="00D120DA"/>
    <w:rsid w:val="00EE3FDA"/>
    <w:rsid w:val="00F54092"/>
    <w:rsid w:val="00F548F2"/>
    <w:rsid w:val="00F55CF1"/>
    <w:rsid w:val="00F644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DFDC"/>
  <w15:docId w15:val="{639D3E00-475D-7E43-970A-B23EC981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033CD"/>
    <w:rPr>
      <w:sz w:val="16"/>
      <w:szCs w:val="16"/>
    </w:rPr>
  </w:style>
  <w:style w:type="paragraph" w:styleId="CommentText">
    <w:name w:val="annotation text"/>
    <w:basedOn w:val="Normal"/>
    <w:link w:val="CommentTextChar"/>
    <w:unhideWhenUsed/>
    <w:rsid w:val="007033CD"/>
    <w:rPr>
      <w:sz w:val="20"/>
      <w:szCs w:val="20"/>
    </w:rPr>
  </w:style>
  <w:style w:type="character" w:customStyle="1" w:styleId="CommentTextChar">
    <w:name w:val="Comment Text Char"/>
    <w:basedOn w:val="DefaultParagraphFont"/>
    <w:link w:val="CommentText"/>
    <w:rsid w:val="007033CD"/>
    <w:rPr>
      <w:sz w:val="20"/>
      <w:szCs w:val="20"/>
    </w:rPr>
  </w:style>
  <w:style w:type="paragraph" w:styleId="CommentSubject">
    <w:name w:val="annotation subject"/>
    <w:basedOn w:val="CommentText"/>
    <w:next w:val="CommentText"/>
    <w:link w:val="CommentSubjectChar"/>
    <w:semiHidden/>
    <w:unhideWhenUsed/>
    <w:rsid w:val="007033CD"/>
    <w:rPr>
      <w:b/>
      <w:bCs/>
    </w:rPr>
  </w:style>
  <w:style w:type="character" w:customStyle="1" w:styleId="CommentSubjectChar">
    <w:name w:val="Comment Subject Char"/>
    <w:basedOn w:val="CommentTextChar"/>
    <w:link w:val="CommentSubject"/>
    <w:semiHidden/>
    <w:rsid w:val="007033CD"/>
    <w:rPr>
      <w:b/>
      <w:bCs/>
      <w:sz w:val="20"/>
      <w:szCs w:val="20"/>
    </w:rPr>
  </w:style>
  <w:style w:type="character" w:styleId="PlaceholderText">
    <w:name w:val="Placeholder Text"/>
    <w:basedOn w:val="DefaultParagraphFont"/>
    <w:semiHidden/>
    <w:rsid w:val="00B37C52"/>
    <w:rPr>
      <w:color w:val="808080"/>
    </w:rPr>
  </w:style>
  <w:style w:type="paragraph" w:styleId="BalloonText">
    <w:name w:val="Balloon Text"/>
    <w:basedOn w:val="Normal"/>
    <w:link w:val="BalloonTextChar"/>
    <w:semiHidden/>
    <w:unhideWhenUsed/>
    <w:rsid w:val="005D092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D092B"/>
    <w:rPr>
      <w:rFonts w:ascii="Segoe UI" w:hAnsi="Segoe UI" w:cs="Segoe UI"/>
      <w:sz w:val="18"/>
      <w:szCs w:val="18"/>
    </w:rPr>
  </w:style>
  <w:style w:type="paragraph" w:styleId="Revision">
    <w:name w:val="Revision"/>
    <w:hidden/>
    <w:semiHidden/>
    <w:rsid w:val="00CA5B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doi.org/10.1016/B978-0-12-405191-1.00005-3" TargetMode="External"/><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doi.org/10.1101/2021.09.22.461380" TargetMode="Externa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hyperlink" Target="https://doi.org/10.1111/2041-210X.13897" TargetMode="External"/><Relationship Id="rId25" Type="http://schemas.openxmlformats.org/officeDocument/2006/relationships/hyperlink" Target="https://doi.org/10.32614/RJ-2018-00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80/15627020.2017.1307139" TargetMode="External"/><Relationship Id="rId20" Type="http://schemas.openxmlformats.org/officeDocument/2006/relationships/hyperlink" Target="https://doi.org/10.2305/IUCN.UK.2016-3.RLTS.T12868A22425266.en" TargetMode="External"/><Relationship Id="rId29" Type="http://schemas.openxmlformats.org/officeDocument/2006/relationships/hyperlink" Target="https://www.who.int/westernpacific/health-topics/lassa-fe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yperlink" Target="https://doi.org/10.1093/infdis/155.3.437"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371/journal.pcbi.1008811" TargetMode="External"/><Relationship Id="rId23" Type="http://schemas.openxmlformats.org/officeDocument/2006/relationships/hyperlink" Target="https://doi.org/10.1016/j.csda.2013.04.014" TargetMode="External"/><Relationship Id="rId28" Type="http://schemas.openxmlformats.org/officeDocument/2006/relationships/hyperlink" Target="https://doi.org/10.1111/2041-210X.12549" TargetMode="External"/><Relationship Id="rId10" Type="http://schemas.microsoft.com/office/2018/08/relationships/commentsExtensible" Target="commentsExtensible.xml"/><Relationship Id="rId19" Type="http://schemas.openxmlformats.org/officeDocument/2006/relationships/hyperlink" Target="https://doi.org/10.1371/journal.pone.011066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emf"/><Relationship Id="rId22" Type="http://schemas.openxmlformats.org/officeDocument/2006/relationships/hyperlink" Target="https://doi.org/10.2307/3545308" TargetMode="External"/><Relationship Id="rId27" Type="http://schemas.openxmlformats.org/officeDocument/2006/relationships/hyperlink" Target="https://doi.org/10.1038/s41467-021-25910-y" TargetMode="External"/><Relationship Id="rId30" Type="http://schemas.openxmlformats.org/officeDocument/2006/relationships/hyperlink" Target="https://doi.org/10.1186/s12879-021-05837-x" TargetMode="Externa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4687</Words>
  <Characters>26721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Understanding the structure of rodent species assemblages and land use change on the occurrence of the rodent host of Lassa Fever.</vt:lpstr>
    </vt:vector>
  </TitlesOfParts>
  <Company/>
  <LinksUpToDate>false</LinksUpToDate>
  <CharactersWithSpaces>31346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structure of rodent species assemblages and land use change on the occurrence of the rodent host of Lassa Fever.</dc:title>
  <dc:creator>David Simons</dc:creator>
  <cp:keywords/>
  <cp:lastModifiedBy>David Simons</cp:lastModifiedBy>
  <cp:revision>3</cp:revision>
  <dcterms:created xsi:type="dcterms:W3CDTF">2022-10-14T16:23:00Z</dcterms:created>
  <dcterms:modified xsi:type="dcterms:W3CDTF">2022-10-14T16:28:00Z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2022-08-17</vt:lpwstr>
  </property>
  <property fmtid="{D5CDD505-2E9C-101B-9397-08002B2CF9AE}" pid="5" name="header-includes">
    <vt:lpwstr/>
  </property>
  <property fmtid="{D5CDD505-2E9C-101B-9397-08002B2CF9AE}" pid="6" name="output">
    <vt:lpwstr>word_document</vt:lpwstr>
  </property>
</Properties>
</file>